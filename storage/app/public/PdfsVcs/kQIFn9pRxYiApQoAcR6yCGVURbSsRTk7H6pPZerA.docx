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4040" w14:textId="77777777" w:rsidR="00441C96" w:rsidRPr="001D1737" w:rsidRDefault="007F4687">
      <w:pPr>
        <w:rPr>
          <w:lang w:val="es-ES_tradnl"/>
        </w:rPr>
      </w:pPr>
      <w:r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FC323" wp14:editId="2E6DE7D6">
                <wp:simplePos x="0" y="0"/>
                <wp:positionH relativeFrom="column">
                  <wp:posOffset>310515</wp:posOffset>
                </wp:positionH>
                <wp:positionV relativeFrom="paragraph">
                  <wp:posOffset>37465</wp:posOffset>
                </wp:positionV>
                <wp:extent cx="2705100" cy="47625"/>
                <wp:effectExtent l="0" t="0" r="19050" b="2857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051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6C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45pt;margin-top:2.95pt;width:213pt;height: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" strokecolor="#0070c0">
                <v:shadow color="#243f60 [1604]" opacity=".5" offset="1pt"/>
              </v:shape>
            </w:pict>
          </mc:Fallback>
        </mc:AlternateContent>
      </w:r>
      <w:r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3D994" wp14:editId="169EDEA1">
                <wp:simplePos x="0" y="0"/>
                <wp:positionH relativeFrom="column">
                  <wp:posOffset>291465</wp:posOffset>
                </wp:positionH>
                <wp:positionV relativeFrom="paragraph">
                  <wp:posOffset>29845</wp:posOffset>
                </wp:positionV>
                <wp:extent cx="2762250" cy="45719"/>
                <wp:effectExtent l="19050" t="19050" r="19050" b="3111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8218" id="AutoShape 4" o:spid="_x0000_s1026" type="#_x0000_t32" style="position:absolute;margin-left:22.95pt;margin-top:2.35pt;width:217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" strokecolor="#0070c0" strokeweight="2.25pt">
                <v:shadow color="#243f60 [1604]" opacity=".5" offset="1pt"/>
              </v:shape>
            </w:pict>
          </mc:Fallback>
        </mc:AlternateContent>
      </w:r>
      <w:r w:rsidR="00441C96" w:rsidRPr="001D1737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7CF947D" wp14:editId="21805CA0">
            <wp:simplePos x="0" y="0"/>
            <wp:positionH relativeFrom="column">
              <wp:posOffset>-508635</wp:posOffset>
            </wp:positionH>
            <wp:positionV relativeFrom="paragraph">
              <wp:posOffset>-571500</wp:posOffset>
            </wp:positionV>
            <wp:extent cx="657225" cy="857250"/>
            <wp:effectExtent l="19050" t="0" r="9525" b="0"/>
            <wp:wrapNone/>
            <wp:docPr id="2" name="Imagen 32" descr="unasi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unasino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5A2"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E181A" wp14:editId="1E9F7D3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2992120" cy="603250"/>
                <wp:effectExtent l="3810" t="635" r="444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19CE3" w14:textId="77777777" w:rsidR="00BE5E1F" w:rsidRPr="00441C96" w:rsidRDefault="00BE5E1F" w:rsidP="00441C96">
                            <w:pPr>
                              <w:spacing w:after="0" w:line="240" w:lineRule="auto"/>
                              <w:rPr>
                                <w:b/>
                                <w:color w:val="17365D" w:themeColor="text2" w:themeShade="BF"/>
                                <w:lang w:val="es-ES"/>
                              </w:rPr>
                            </w:pPr>
                            <w:r w:rsidRPr="00441C96">
                              <w:rPr>
                                <w:b/>
                                <w:color w:val="17365D" w:themeColor="text2" w:themeShade="BF"/>
                                <w:lang w:val="es-ES"/>
                              </w:rPr>
                              <w:t xml:space="preserve">UNIVERSIDAD NACIONAL AGRARIA DE LA SELVA </w:t>
                            </w:r>
                          </w:p>
                          <w:p w14:paraId="3DEC71E1" w14:textId="77777777" w:rsidR="00BE5E1F" w:rsidRPr="00441C96" w:rsidRDefault="00BE5E1F" w:rsidP="00441C96">
                            <w:pPr>
                              <w:spacing w:after="0" w:line="240" w:lineRule="auto"/>
                              <w:rPr>
                                <w:b/>
                                <w:color w:val="17365D" w:themeColor="text2" w:themeShade="BF"/>
                                <w:lang w:val="es-ES"/>
                              </w:rPr>
                            </w:pPr>
                            <w:r w:rsidRPr="00441C96">
                              <w:rPr>
                                <w:b/>
                                <w:color w:val="17365D" w:themeColor="text2" w:themeShade="BF"/>
                                <w:lang w:val="es-ES"/>
                              </w:rPr>
                              <w:t>Facultad de Ingeniería en Informática y Sistemas</w:t>
                            </w:r>
                          </w:p>
                          <w:p w14:paraId="32D98E2B" w14:textId="77777777" w:rsidR="00BE5E1F" w:rsidRPr="00441C96" w:rsidRDefault="00BE5E1F" w:rsidP="00441C96">
                            <w:pPr>
                              <w:spacing w:after="0" w:line="240" w:lineRule="auto"/>
                              <w:rPr>
                                <w:b/>
                                <w:color w:val="17365D" w:themeColor="text2" w:themeShade="BF"/>
                                <w:lang w:val="es-ES"/>
                              </w:rPr>
                            </w:pPr>
                            <w:r w:rsidRPr="00441C96">
                              <w:rPr>
                                <w:b/>
                                <w:color w:val="17365D" w:themeColor="text2" w:themeShade="BF"/>
                                <w:lang w:val="es-ES"/>
                              </w:rPr>
                              <w:t>Comisión de Prácticas Pre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6E1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-40.5pt;width:235.6pt;height:47.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" stroked="f">
                <v:textbox style="mso-fit-shape-to-text:t">
                  <w:txbxContent>
                    <w:p w14:paraId="29019CE3" w14:textId="77777777" w:rsidR="00BE5E1F" w:rsidRPr="00441C96" w:rsidRDefault="00BE5E1F" w:rsidP="00441C96">
                      <w:pPr>
                        <w:spacing w:after="0" w:line="240" w:lineRule="auto"/>
                        <w:rPr>
                          <w:b/>
                          <w:color w:val="17365D" w:themeColor="text2" w:themeShade="BF"/>
                          <w:lang w:val="es-ES"/>
                        </w:rPr>
                      </w:pPr>
                      <w:r w:rsidRPr="00441C96">
                        <w:rPr>
                          <w:b/>
                          <w:color w:val="17365D" w:themeColor="text2" w:themeShade="BF"/>
                          <w:lang w:val="es-ES"/>
                        </w:rPr>
                        <w:t xml:space="preserve">UNIVERSIDAD NACIONAL AGRARIA DE LA SELVA </w:t>
                      </w:r>
                    </w:p>
                    <w:p w14:paraId="3DEC71E1" w14:textId="77777777" w:rsidR="00BE5E1F" w:rsidRPr="00441C96" w:rsidRDefault="00BE5E1F" w:rsidP="00441C96">
                      <w:pPr>
                        <w:spacing w:after="0" w:line="240" w:lineRule="auto"/>
                        <w:rPr>
                          <w:b/>
                          <w:color w:val="17365D" w:themeColor="text2" w:themeShade="BF"/>
                          <w:lang w:val="es-ES"/>
                        </w:rPr>
                      </w:pPr>
                      <w:r w:rsidRPr="00441C96">
                        <w:rPr>
                          <w:b/>
                          <w:color w:val="17365D" w:themeColor="text2" w:themeShade="BF"/>
                          <w:lang w:val="es-ES"/>
                        </w:rPr>
                        <w:t>Facultad de Ingeniería en Informática y Sistemas</w:t>
                      </w:r>
                    </w:p>
                    <w:p w14:paraId="32D98E2B" w14:textId="77777777" w:rsidR="00BE5E1F" w:rsidRPr="00441C96" w:rsidRDefault="00BE5E1F" w:rsidP="00441C96">
                      <w:pPr>
                        <w:spacing w:after="0" w:line="240" w:lineRule="auto"/>
                        <w:rPr>
                          <w:b/>
                          <w:color w:val="17365D" w:themeColor="text2" w:themeShade="BF"/>
                          <w:lang w:val="es-ES"/>
                        </w:rPr>
                      </w:pPr>
                      <w:r w:rsidRPr="00441C96">
                        <w:rPr>
                          <w:b/>
                          <w:color w:val="17365D" w:themeColor="text2" w:themeShade="BF"/>
                          <w:lang w:val="es-ES"/>
                        </w:rPr>
                        <w:t>Comisión de Prácticas Pre Profesionales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327B5E2" w14:textId="77777777" w:rsidR="00441C96" w:rsidRPr="001D1737" w:rsidRDefault="00441C96" w:rsidP="00C117DB">
      <w:pPr>
        <w:spacing w:after="0" w:line="360" w:lineRule="auto"/>
        <w:jc w:val="center"/>
        <w:rPr>
          <w:rFonts w:ascii="Arial Rounded MT Bold" w:hAnsi="Arial Rounded MT Bold"/>
          <w:lang w:val="es-ES_tradnl"/>
        </w:rPr>
      </w:pPr>
      <w:r w:rsidRPr="001D1737">
        <w:rPr>
          <w:rFonts w:ascii="Arial Rounded MT Bold" w:hAnsi="Arial Rounded MT Bold"/>
          <w:lang w:val="es-ES_tradnl"/>
        </w:rPr>
        <w:t>FORMATO F1</w:t>
      </w:r>
    </w:p>
    <w:p w14:paraId="557988D3" w14:textId="77777777" w:rsidR="008B019F" w:rsidRPr="001D1737" w:rsidRDefault="00441C96" w:rsidP="00C117DB">
      <w:pPr>
        <w:spacing w:after="0" w:line="360" w:lineRule="auto"/>
        <w:jc w:val="center"/>
        <w:rPr>
          <w:rFonts w:ascii="Arial Rounded MT Bold" w:hAnsi="Arial Rounded MT Bold"/>
          <w:lang w:val="es-ES_tradnl"/>
        </w:rPr>
      </w:pPr>
      <w:r w:rsidRPr="001D1737">
        <w:rPr>
          <w:rFonts w:ascii="Arial Rounded MT Bold" w:hAnsi="Arial Rounded MT Bold"/>
          <w:lang w:val="es-ES_tradnl"/>
        </w:rPr>
        <w:t>INSCRIPCIÓN DE PRACTICAS PRE PROFESIONALES</w:t>
      </w:r>
    </w:p>
    <w:p w14:paraId="3282EBE2" w14:textId="77777777" w:rsidR="00441C96" w:rsidRPr="001D1737" w:rsidRDefault="002B25A2">
      <w:pPr>
        <w:rPr>
          <w:lang w:val="es-ES_tradnl"/>
        </w:rPr>
      </w:pPr>
      <w:r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312F9" wp14:editId="104BC78E">
                <wp:simplePos x="0" y="0"/>
                <wp:positionH relativeFrom="column">
                  <wp:posOffset>3662045</wp:posOffset>
                </wp:positionH>
                <wp:positionV relativeFrom="paragraph">
                  <wp:posOffset>262255</wp:posOffset>
                </wp:positionV>
                <wp:extent cx="1877695" cy="233680"/>
                <wp:effectExtent l="8255" t="13970" r="9525" b="952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BD05" w14:textId="77777777" w:rsidR="00BE5E1F" w:rsidRDefault="00BE5E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12F9" id="Text Box 6" o:spid="_x0000_s1027" type="#_x0000_t202" style="position:absolute;margin-left:288.35pt;margin-top:20.65pt;width:147.8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">
                <v:textbox>
                  <w:txbxContent>
                    <w:p w14:paraId="4AF4BD05" w14:textId="77777777" w:rsidR="00BE5E1F" w:rsidRDefault="00BE5E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9FFFC9" w14:textId="6873F6AD" w:rsidR="00441C96" w:rsidRPr="001D1737" w:rsidRDefault="00C117B5" w:rsidP="00C117B5">
      <w:pPr>
        <w:jc w:val="center"/>
        <w:rPr>
          <w:lang w:val="es-ES_tradnl"/>
        </w:rPr>
      </w:pPr>
      <w:r w:rsidRPr="001D1737">
        <w:rPr>
          <w:lang w:val="es-ES_tradnl"/>
        </w:rPr>
        <w:t xml:space="preserve">              </w:t>
      </w:r>
      <w:r w:rsidR="00441C96" w:rsidRPr="001D1737">
        <w:rPr>
          <w:lang w:val="es-ES_tradnl"/>
        </w:rPr>
        <w:t xml:space="preserve">Código del </w:t>
      </w:r>
      <w:r w:rsidRPr="001D1737">
        <w:rPr>
          <w:lang w:val="es-ES_tradnl"/>
        </w:rPr>
        <w:t>proyecto:</w:t>
      </w:r>
      <w:r w:rsidR="00441C96" w:rsidRPr="001D1737">
        <w:rPr>
          <w:lang w:val="es-ES_tradnl"/>
        </w:rPr>
        <w:t xml:space="preserve"> </w:t>
      </w:r>
    </w:p>
    <w:p w14:paraId="0C24B530" w14:textId="77777777" w:rsidR="00441C96" w:rsidRPr="001D1737" w:rsidRDefault="00441C96">
      <w:pPr>
        <w:rPr>
          <w:lang w:val="es-ES_tradnl"/>
        </w:rPr>
      </w:pPr>
    </w:p>
    <w:p w14:paraId="7747ACE1" w14:textId="77777777" w:rsidR="00441C96" w:rsidRPr="001D1737" w:rsidRDefault="00C117B5" w:rsidP="00C117DB">
      <w:pPr>
        <w:spacing w:after="0"/>
        <w:rPr>
          <w:b/>
          <w:lang w:val="es-ES_tradnl"/>
        </w:rPr>
      </w:pPr>
      <w:r w:rsidRPr="001D1737">
        <w:rPr>
          <w:b/>
          <w:lang w:val="es-ES_tradnl"/>
        </w:rPr>
        <w:t>Datos Personales y Académicos</w:t>
      </w:r>
      <w:r w:rsidR="00452C99" w:rsidRPr="001D1737">
        <w:rPr>
          <w:b/>
          <w:lang w:val="es-ES_tradnl"/>
        </w:rPr>
        <w:t>: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6062"/>
        <w:gridCol w:w="2693"/>
      </w:tblGrid>
      <w:tr w:rsidR="00C117B5" w:rsidRPr="001D1737" w14:paraId="0ECC4BE7" w14:textId="77777777" w:rsidTr="00452C99">
        <w:tc>
          <w:tcPr>
            <w:tcW w:w="6062" w:type="dxa"/>
            <w:shd w:val="clear" w:color="auto" w:fill="B8CCE4" w:themeFill="accent1" w:themeFillTint="66"/>
          </w:tcPr>
          <w:p w14:paraId="13C027A8" w14:textId="77777777" w:rsidR="00C117B5" w:rsidRPr="001D1737" w:rsidRDefault="00C117B5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Nombres y Apellidos:</w:t>
            </w:r>
          </w:p>
        </w:tc>
        <w:tc>
          <w:tcPr>
            <w:tcW w:w="2693" w:type="dxa"/>
            <w:shd w:val="clear" w:color="auto" w:fill="B8CCE4" w:themeFill="accent1" w:themeFillTint="66"/>
          </w:tcPr>
          <w:p w14:paraId="4DBE0B82" w14:textId="77777777" w:rsidR="00C117B5" w:rsidRPr="001D1737" w:rsidRDefault="00C117B5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Código de alumno:</w:t>
            </w:r>
          </w:p>
        </w:tc>
      </w:tr>
      <w:tr w:rsidR="00C117B5" w:rsidRPr="001D1737" w14:paraId="705D01D4" w14:textId="77777777" w:rsidTr="00452C99">
        <w:trPr>
          <w:trHeight w:val="640"/>
        </w:trPr>
        <w:tc>
          <w:tcPr>
            <w:tcW w:w="6062" w:type="dxa"/>
            <w:vAlign w:val="center"/>
          </w:tcPr>
          <w:p w14:paraId="4E888FF2" w14:textId="444FB304" w:rsidR="00C117B5" w:rsidRPr="001D1737" w:rsidRDefault="00BB1378" w:rsidP="003C6777">
            <w:pPr>
              <w:jc w:val="center"/>
              <w:rPr>
                <w:lang w:val="es-ES_tradnl"/>
              </w:rPr>
            </w:pPr>
            <w:r w:rsidRPr="00F62CC4">
              <w:rPr>
                <w:lang w:val="es-ES_tradnl"/>
              </w:rPr>
              <w:t>Roy Carlos Huayre Bujaico</w:t>
            </w:r>
            <w:r w:rsidR="000063AC" w:rsidRPr="001D1737">
              <w:rPr>
                <w:lang w:val="es-ES_tradnl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68070523" w14:textId="74EF9F1B" w:rsidR="00C117B5" w:rsidRPr="001D1737" w:rsidRDefault="008B6CB1" w:rsidP="003C6777">
            <w:pPr>
              <w:jc w:val="center"/>
              <w:rPr>
                <w:lang w:val="es-ES_tradnl"/>
              </w:rPr>
            </w:pPr>
            <w:r w:rsidRPr="001D1737">
              <w:rPr>
                <w:lang w:val="es-ES_tradnl"/>
              </w:rPr>
              <w:t>00201</w:t>
            </w:r>
            <w:r w:rsidR="005F5E30" w:rsidRPr="001D1737">
              <w:rPr>
                <w:lang w:val="es-ES_tradnl"/>
              </w:rPr>
              <w:t>50</w:t>
            </w:r>
            <w:r w:rsidR="00BB1378" w:rsidRPr="00F62CC4">
              <w:rPr>
                <w:lang w:val="es-ES_tradnl"/>
              </w:rPr>
              <w:t>220</w:t>
            </w:r>
          </w:p>
        </w:tc>
      </w:tr>
      <w:tr w:rsidR="00C117B5" w:rsidRPr="001D1737" w14:paraId="7319FCCF" w14:textId="77777777" w:rsidTr="00452C99">
        <w:tc>
          <w:tcPr>
            <w:tcW w:w="6062" w:type="dxa"/>
            <w:shd w:val="clear" w:color="auto" w:fill="B8CCE4" w:themeFill="accent1" w:themeFillTint="66"/>
            <w:vAlign w:val="center"/>
          </w:tcPr>
          <w:p w14:paraId="3B1C145B" w14:textId="77777777" w:rsidR="00C117B5" w:rsidRPr="001D1737" w:rsidRDefault="00C117B5" w:rsidP="00123A7D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Correo electrónico:</w:t>
            </w:r>
          </w:p>
        </w:tc>
        <w:tc>
          <w:tcPr>
            <w:tcW w:w="2693" w:type="dxa"/>
            <w:shd w:val="clear" w:color="auto" w:fill="B8CCE4" w:themeFill="accent1" w:themeFillTint="66"/>
            <w:vAlign w:val="center"/>
          </w:tcPr>
          <w:p w14:paraId="3F45C817" w14:textId="77777777" w:rsidR="00C117B5" w:rsidRPr="001D1737" w:rsidRDefault="00C117B5" w:rsidP="00123A7D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Teléfono:</w:t>
            </w:r>
          </w:p>
        </w:tc>
      </w:tr>
      <w:tr w:rsidR="00C117B5" w:rsidRPr="001D1737" w14:paraId="74F6F7C3" w14:textId="77777777" w:rsidTr="00452C99">
        <w:trPr>
          <w:trHeight w:val="580"/>
        </w:trPr>
        <w:tc>
          <w:tcPr>
            <w:tcW w:w="6062" w:type="dxa"/>
            <w:vAlign w:val="center"/>
          </w:tcPr>
          <w:p w14:paraId="470484F7" w14:textId="5EE899A4" w:rsidR="00C117B5" w:rsidRPr="001D1737" w:rsidRDefault="00BB1378" w:rsidP="00AB6067">
            <w:pPr>
              <w:jc w:val="center"/>
              <w:rPr>
                <w:color w:val="0000CC"/>
              </w:rPr>
            </w:pPr>
            <w:r w:rsidRPr="00F62CC4">
              <w:rPr>
                <w:color w:val="0000CC"/>
              </w:rPr>
              <w:t>roy.huayre</w:t>
            </w:r>
            <w:r w:rsidR="005F5E30" w:rsidRPr="001D1737">
              <w:rPr>
                <w:color w:val="0000CC"/>
              </w:rPr>
              <w:t>@unas.edu.pe</w:t>
            </w:r>
          </w:p>
        </w:tc>
        <w:tc>
          <w:tcPr>
            <w:tcW w:w="2693" w:type="dxa"/>
            <w:vAlign w:val="center"/>
          </w:tcPr>
          <w:p w14:paraId="136DC3A3" w14:textId="40937B57" w:rsidR="00C117B5" w:rsidRPr="001D1737" w:rsidRDefault="00BB1378" w:rsidP="003C6777">
            <w:pPr>
              <w:jc w:val="center"/>
              <w:rPr>
                <w:lang w:val="es-ES_tradnl"/>
              </w:rPr>
            </w:pPr>
            <w:r w:rsidRPr="001D1737">
              <w:rPr>
                <w:lang w:val="es-ES_tradnl"/>
              </w:rPr>
              <w:t>929792508</w:t>
            </w:r>
          </w:p>
        </w:tc>
      </w:tr>
    </w:tbl>
    <w:p w14:paraId="418BF2D8" w14:textId="77777777" w:rsidR="00901AF4" w:rsidRPr="001D1737" w:rsidRDefault="00901AF4" w:rsidP="00C117DB">
      <w:pPr>
        <w:spacing w:after="0"/>
        <w:rPr>
          <w:b/>
          <w:lang w:val="es-ES_tradnl"/>
        </w:rPr>
      </w:pPr>
    </w:p>
    <w:p w14:paraId="30F01DD0" w14:textId="77777777" w:rsidR="001E5F58" w:rsidRPr="001D1737" w:rsidRDefault="001E5F58" w:rsidP="00C117DB">
      <w:pPr>
        <w:spacing w:after="0"/>
        <w:rPr>
          <w:lang w:val="es-ES_tradnl"/>
        </w:rPr>
      </w:pPr>
      <w:r w:rsidRPr="001D1737">
        <w:rPr>
          <w:b/>
          <w:lang w:val="es-ES_tradnl"/>
        </w:rPr>
        <w:t>Información General de las PPP:</w:t>
      </w:r>
      <w:r w:rsidRPr="001D1737">
        <w:rPr>
          <w:lang w:val="es-ES_tradnl"/>
        </w:rPr>
        <w:t xml:space="preserve"> </w:t>
      </w:r>
    </w:p>
    <w:tbl>
      <w:tblPr>
        <w:tblStyle w:val="Tablaconcuadrcula"/>
        <w:tblW w:w="8789" w:type="dxa"/>
        <w:tblInd w:w="-34" w:type="dxa"/>
        <w:tblLook w:val="04A0" w:firstRow="1" w:lastRow="0" w:firstColumn="1" w:lastColumn="0" w:noHBand="0" w:noVBand="1"/>
      </w:tblPr>
      <w:tblGrid>
        <w:gridCol w:w="8789"/>
      </w:tblGrid>
      <w:tr w:rsidR="001E5F58" w:rsidRPr="001D1737" w14:paraId="1AE5D2FB" w14:textId="77777777" w:rsidTr="00901AF4">
        <w:trPr>
          <w:trHeight w:val="649"/>
        </w:trPr>
        <w:tc>
          <w:tcPr>
            <w:tcW w:w="8789" w:type="dxa"/>
            <w:shd w:val="clear" w:color="auto" w:fill="auto"/>
            <w:vAlign w:val="center"/>
          </w:tcPr>
          <w:p w14:paraId="06B48A22" w14:textId="77777777" w:rsidR="001E5F58" w:rsidRPr="001D1737" w:rsidRDefault="001E5F58" w:rsidP="00BC23A7">
            <w:pPr>
              <w:rPr>
                <w:b/>
                <w:lang w:val="en-US"/>
              </w:rPr>
            </w:pPr>
            <w:proofErr w:type="spellStart"/>
            <w:r w:rsidRPr="001D1737">
              <w:rPr>
                <w:b/>
                <w:lang w:val="en-US"/>
              </w:rPr>
              <w:t>Asesor</w:t>
            </w:r>
            <w:proofErr w:type="spellEnd"/>
            <w:r w:rsidRPr="001D1737">
              <w:rPr>
                <w:b/>
                <w:lang w:val="en-US"/>
              </w:rPr>
              <w:t>:</w:t>
            </w:r>
          </w:p>
          <w:p w14:paraId="5723FE76" w14:textId="27B7BB3B" w:rsidR="001E5F58" w:rsidRPr="001D1737" w:rsidRDefault="001E5F58" w:rsidP="00BC23A7">
            <w:pPr>
              <w:rPr>
                <w:lang w:val="en-US"/>
              </w:rPr>
            </w:pPr>
          </w:p>
        </w:tc>
      </w:tr>
      <w:tr w:rsidR="001E5F58" w:rsidRPr="001D1737" w14:paraId="7D5488D7" w14:textId="77777777" w:rsidTr="00901AF4">
        <w:trPr>
          <w:trHeight w:val="701"/>
        </w:trPr>
        <w:tc>
          <w:tcPr>
            <w:tcW w:w="8789" w:type="dxa"/>
            <w:shd w:val="clear" w:color="auto" w:fill="auto"/>
            <w:vAlign w:val="center"/>
          </w:tcPr>
          <w:p w14:paraId="7DDBA00D" w14:textId="77777777" w:rsidR="001E5F58" w:rsidRPr="001D1737" w:rsidRDefault="001E5F58" w:rsidP="00BC23A7">
            <w:pPr>
              <w:rPr>
                <w:b/>
                <w:lang w:val="es-ES_tradnl"/>
              </w:rPr>
            </w:pPr>
            <w:r w:rsidRPr="001D1737">
              <w:rPr>
                <w:b/>
                <w:lang w:val="es-ES_tradnl"/>
              </w:rPr>
              <w:t xml:space="preserve">Nº de Resolución: </w:t>
            </w:r>
          </w:p>
          <w:p w14:paraId="6D980DC1" w14:textId="56BEB747" w:rsidR="001E5F58" w:rsidRPr="001D1737" w:rsidRDefault="001E5F58" w:rsidP="00BC23A7">
            <w:pPr>
              <w:rPr>
                <w:lang w:val="es-ES_tradnl"/>
              </w:rPr>
            </w:pPr>
          </w:p>
        </w:tc>
      </w:tr>
    </w:tbl>
    <w:p w14:paraId="2F129751" w14:textId="77777777" w:rsidR="00350CE9" w:rsidRPr="001D1737" w:rsidRDefault="00350CE9" w:rsidP="00C117DB">
      <w:pPr>
        <w:spacing w:after="0"/>
        <w:rPr>
          <w:b/>
          <w:lang w:val="es-ES_tradnl"/>
        </w:rPr>
      </w:pPr>
    </w:p>
    <w:p w14:paraId="7743D7F6" w14:textId="77777777" w:rsidR="00C117B5" w:rsidRPr="001D1737" w:rsidRDefault="00452C99" w:rsidP="00C117DB">
      <w:pPr>
        <w:spacing w:after="0"/>
        <w:rPr>
          <w:b/>
          <w:lang w:val="es-ES_tradnl"/>
        </w:rPr>
      </w:pPr>
      <w:r w:rsidRPr="001D1737">
        <w:rPr>
          <w:b/>
          <w:lang w:val="es-ES_tradnl"/>
        </w:rPr>
        <w:t>Propuesta de proyecto de P</w:t>
      </w:r>
      <w:r w:rsidR="00123A7D" w:rsidRPr="001D1737">
        <w:rPr>
          <w:b/>
          <w:lang w:val="es-ES_tradnl"/>
        </w:rPr>
        <w:t>rácticas</w:t>
      </w:r>
      <w:r w:rsidRPr="001D1737">
        <w:rPr>
          <w:b/>
          <w:lang w:val="es-ES_tradnl"/>
        </w:rPr>
        <w:t xml:space="preserve"> P</w:t>
      </w:r>
      <w:r w:rsidR="00123A7D" w:rsidRPr="001D1737">
        <w:rPr>
          <w:b/>
          <w:lang w:val="es-ES_tradnl"/>
        </w:rPr>
        <w:t>re</w:t>
      </w:r>
      <w:r w:rsidRPr="001D1737">
        <w:rPr>
          <w:b/>
          <w:lang w:val="es-ES_tradnl"/>
        </w:rPr>
        <w:t>-P</w:t>
      </w:r>
      <w:r w:rsidR="00123A7D" w:rsidRPr="001D1737">
        <w:rPr>
          <w:b/>
          <w:lang w:val="es-ES_tradnl"/>
        </w:rPr>
        <w:t>rofesionales</w:t>
      </w:r>
      <w:r w:rsidRPr="001D1737">
        <w:rPr>
          <w:b/>
          <w:lang w:val="es-ES_tradnl"/>
        </w:rPr>
        <w:t>: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123A7D" w:rsidRPr="001D1737" w14:paraId="0E5613DD" w14:textId="77777777" w:rsidTr="00820B9E">
        <w:tc>
          <w:tcPr>
            <w:tcW w:w="8755" w:type="dxa"/>
          </w:tcPr>
          <w:p w14:paraId="00C0FAE5" w14:textId="77777777" w:rsidR="00123A7D" w:rsidRPr="001D1737" w:rsidRDefault="008E5983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Título</w:t>
            </w:r>
            <w:r w:rsidR="00123A7D" w:rsidRPr="001D1737">
              <w:rPr>
                <w:lang w:val="es-ES_tradnl"/>
              </w:rPr>
              <w:t xml:space="preserve">: </w:t>
            </w:r>
          </w:p>
          <w:p w14:paraId="0665E6DB" w14:textId="636925B4" w:rsidR="005F5E30" w:rsidRPr="001D1737" w:rsidRDefault="00381384">
            <w:pPr>
              <w:rPr>
                <w:b/>
                <w:highlight w:val="yellow"/>
              </w:rPr>
            </w:pPr>
            <w:r w:rsidRPr="001D1737">
              <w:rPr>
                <w:b/>
                <w:lang w:val="es-ES_tradnl"/>
              </w:rPr>
              <w:t>MANTENIMIENTO DE</w:t>
            </w:r>
            <w:r w:rsidR="00F40994" w:rsidRPr="001D1737">
              <w:rPr>
                <w:b/>
                <w:lang w:val="es-ES_tradnl"/>
              </w:rPr>
              <w:t xml:space="preserve"> </w:t>
            </w:r>
            <w:r w:rsidRPr="001D1737">
              <w:rPr>
                <w:b/>
                <w:lang w:val="es-ES_tradnl"/>
              </w:rPr>
              <w:t>APLICACIÓN WEB-TUMISOFT</w:t>
            </w:r>
          </w:p>
        </w:tc>
      </w:tr>
      <w:tr w:rsidR="00123A7D" w:rsidRPr="001D1737" w14:paraId="36797E84" w14:textId="77777777" w:rsidTr="00820B9E">
        <w:tc>
          <w:tcPr>
            <w:tcW w:w="8755" w:type="dxa"/>
          </w:tcPr>
          <w:p w14:paraId="1744BC05" w14:textId="77777777" w:rsidR="00674EE0" w:rsidRPr="001D1737" w:rsidRDefault="00674EE0">
            <w:pPr>
              <w:rPr>
                <w:highlight w:val="yellow"/>
                <w:lang w:val="es-ES_tradnl"/>
              </w:rPr>
            </w:pPr>
          </w:p>
          <w:p w14:paraId="3905B61E" w14:textId="77777777" w:rsidR="00A4012D" w:rsidRPr="001D1737" w:rsidRDefault="00123A7D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Resumen de la propuesta:</w:t>
            </w:r>
            <w:r w:rsidR="005B1A88" w:rsidRPr="001D1737">
              <w:rPr>
                <w:lang w:val="es-ES_tradnl"/>
              </w:rPr>
              <w:t xml:space="preserve"> </w:t>
            </w:r>
          </w:p>
          <w:p w14:paraId="2184D1B9" w14:textId="7AB266BB" w:rsidR="00237E6B" w:rsidRPr="001D1737" w:rsidRDefault="005B1A88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 xml:space="preserve">Una de las aplicaciones principales </w:t>
            </w:r>
            <w:r w:rsidR="00237E6B" w:rsidRPr="001D1737">
              <w:rPr>
                <w:lang w:val="es-ES_tradnl"/>
              </w:rPr>
              <w:t xml:space="preserve">de la empresa es </w:t>
            </w:r>
            <w:r w:rsidR="00861490" w:rsidRPr="001D1737">
              <w:rPr>
                <w:lang w:val="es-ES_tradnl"/>
              </w:rPr>
              <w:t>el</w:t>
            </w:r>
            <w:r w:rsidR="00237E6B" w:rsidRPr="001D1737">
              <w:rPr>
                <w:lang w:val="es-ES_tradnl"/>
              </w:rPr>
              <w:t xml:space="preserve"> sistema web (</w:t>
            </w:r>
            <w:proofErr w:type="spellStart"/>
            <w:r w:rsidR="00237E6B" w:rsidRPr="001D1737">
              <w:rPr>
                <w:lang w:val="es-ES_tradnl"/>
              </w:rPr>
              <w:t>tumi-soft</w:t>
            </w:r>
            <w:proofErr w:type="spellEnd"/>
            <w:r w:rsidR="00237E6B" w:rsidRPr="001D1737">
              <w:rPr>
                <w:lang w:val="es-ES_tradnl"/>
              </w:rPr>
              <w:t xml:space="preserve">) que permite </w:t>
            </w:r>
            <w:r w:rsidR="00861490" w:rsidRPr="001D1737">
              <w:rPr>
                <w:lang w:val="es-ES_tradnl"/>
              </w:rPr>
              <w:t xml:space="preserve">gestionar </w:t>
            </w:r>
            <w:r w:rsidR="00237E6B" w:rsidRPr="001D1737">
              <w:rPr>
                <w:lang w:val="es-ES_tradnl"/>
              </w:rPr>
              <w:t xml:space="preserve">un negocio y emitir comprobantes electrónicos, dentro </w:t>
            </w:r>
            <w:r w:rsidR="00861490" w:rsidRPr="001D1737">
              <w:rPr>
                <w:lang w:val="es-ES_tradnl"/>
              </w:rPr>
              <w:t xml:space="preserve">del los </w:t>
            </w:r>
            <w:r w:rsidR="00237E6B" w:rsidRPr="001D1737">
              <w:rPr>
                <w:lang w:val="es-ES_tradnl"/>
              </w:rPr>
              <w:t xml:space="preserve">principales </w:t>
            </w:r>
            <w:r w:rsidR="00861490" w:rsidRPr="001D1737">
              <w:rPr>
                <w:lang w:val="es-ES_tradnl"/>
              </w:rPr>
              <w:t>módulos se tiene</w:t>
            </w:r>
            <w:r w:rsidR="00A4012D" w:rsidRPr="001D1737">
              <w:rPr>
                <w:lang w:val="es-ES_tradnl"/>
              </w:rPr>
              <w:t xml:space="preserve">; </w:t>
            </w:r>
            <w:r w:rsidR="00237E6B" w:rsidRPr="001D1737">
              <w:rPr>
                <w:lang w:val="es-ES_tradnl"/>
              </w:rPr>
              <w:t xml:space="preserve">ventas, reportes, </w:t>
            </w:r>
            <w:proofErr w:type="spellStart"/>
            <w:r w:rsidR="00237E6B" w:rsidRPr="001D1737">
              <w:rPr>
                <w:lang w:val="es-ES_tradnl"/>
              </w:rPr>
              <w:t>kardex</w:t>
            </w:r>
            <w:proofErr w:type="spellEnd"/>
            <w:r w:rsidR="00237E6B" w:rsidRPr="001D1737">
              <w:rPr>
                <w:lang w:val="es-ES_tradnl"/>
              </w:rPr>
              <w:t xml:space="preserve">, cotizaciones, guías de remisión, facturación electrónica, caja, inventarios, etc. </w:t>
            </w:r>
          </w:p>
          <w:p w14:paraId="3D7067CB" w14:textId="6AFE2BE4" w:rsidR="00A4012D" w:rsidRPr="001D1737" w:rsidRDefault="00237E6B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>En la actualidad l</w:t>
            </w:r>
            <w:r w:rsidR="00A4012D" w:rsidRPr="001D1737">
              <w:rPr>
                <w:lang w:val="es-ES_tradnl"/>
              </w:rPr>
              <w:t xml:space="preserve">os negocios que dan uso a dicha </w:t>
            </w:r>
            <w:r w:rsidRPr="001D1737">
              <w:rPr>
                <w:lang w:val="es-ES_tradnl"/>
              </w:rPr>
              <w:t xml:space="preserve">aplicación van creciendo y </w:t>
            </w:r>
            <w:r w:rsidR="00A4012D" w:rsidRPr="001D1737">
              <w:rPr>
                <w:lang w:val="es-ES_tradnl"/>
              </w:rPr>
              <w:t>a consecuencia requieren nuevos cambios y funcionalidades para satisfacer las necesidades.</w:t>
            </w:r>
          </w:p>
          <w:p w14:paraId="33E6A983" w14:textId="3301DEC8" w:rsidR="00A4012D" w:rsidRPr="001D1737" w:rsidRDefault="00A4012D">
            <w:pPr>
              <w:rPr>
                <w:lang w:val="es-ES_tradnl"/>
              </w:rPr>
            </w:pPr>
          </w:p>
          <w:p w14:paraId="668C97C3" w14:textId="2BDC5899" w:rsidR="00EE7BF2" w:rsidRPr="001D1737" w:rsidRDefault="00EF789C" w:rsidP="00565E4D">
            <w:pPr>
              <w:rPr>
                <w:highlight w:val="yellow"/>
                <w:lang w:val="es-ES_tradnl"/>
              </w:rPr>
            </w:pPr>
            <w:r w:rsidRPr="001D1737">
              <w:rPr>
                <w:lang w:val="es-ES_tradnl"/>
              </w:rPr>
              <w:t xml:space="preserve">El propósito </w:t>
            </w:r>
            <w:r w:rsidR="00E60946" w:rsidRPr="001D1737">
              <w:rPr>
                <w:lang w:val="es-ES_tradnl"/>
              </w:rPr>
              <w:t xml:space="preserve">de las prácticas </w:t>
            </w:r>
            <w:proofErr w:type="gramStart"/>
            <w:r w:rsidR="00E60946" w:rsidRPr="001D1737">
              <w:rPr>
                <w:lang w:val="es-ES_tradnl"/>
              </w:rPr>
              <w:t>pre profesionales</w:t>
            </w:r>
            <w:proofErr w:type="gramEnd"/>
            <w:r w:rsidR="00E60946" w:rsidRPr="001D1737">
              <w:rPr>
                <w:lang w:val="es-ES_tradnl"/>
              </w:rPr>
              <w:t xml:space="preserve"> </w:t>
            </w:r>
            <w:r w:rsidRPr="001D1737">
              <w:rPr>
                <w:lang w:val="es-ES_tradnl"/>
              </w:rPr>
              <w:t>es contribuir en el mantenimiento correspondiente de la aplicación.</w:t>
            </w:r>
          </w:p>
          <w:p w14:paraId="3AA71265" w14:textId="77777777" w:rsidR="00EE7BF2" w:rsidRPr="001D1737" w:rsidRDefault="00EE7BF2" w:rsidP="001A4BA6">
            <w:pPr>
              <w:jc w:val="both"/>
              <w:rPr>
                <w:highlight w:val="yellow"/>
                <w:lang w:val="es-ES_tradnl"/>
              </w:rPr>
            </w:pPr>
          </w:p>
        </w:tc>
      </w:tr>
      <w:tr w:rsidR="00820B9E" w:rsidRPr="001D1737" w14:paraId="0C209688" w14:textId="77777777" w:rsidTr="00901AF4">
        <w:tc>
          <w:tcPr>
            <w:tcW w:w="8755" w:type="dxa"/>
          </w:tcPr>
          <w:p w14:paraId="6DF74EEA" w14:textId="77777777" w:rsidR="00820B9E" w:rsidRPr="001D1737" w:rsidRDefault="00820B9E">
            <w:pPr>
              <w:rPr>
                <w:lang w:val="es-ES_tradnl"/>
              </w:rPr>
            </w:pPr>
            <w:r w:rsidRPr="001D1737">
              <w:rPr>
                <w:lang w:val="es-ES_tradnl"/>
              </w:rPr>
              <w:t xml:space="preserve">Observaciones: </w:t>
            </w:r>
          </w:p>
          <w:p w14:paraId="439B535B" w14:textId="24F4738A" w:rsidR="00820B9E" w:rsidRPr="001D1737" w:rsidRDefault="00820B9E">
            <w:pPr>
              <w:rPr>
                <w:lang w:val="es-ES_tradnl"/>
              </w:rPr>
            </w:pPr>
          </w:p>
          <w:p w14:paraId="38D996B6" w14:textId="77777777" w:rsidR="00820B9E" w:rsidRPr="001D1737" w:rsidRDefault="00820B9E">
            <w:pPr>
              <w:rPr>
                <w:lang w:val="es-ES_tradnl"/>
              </w:rPr>
            </w:pPr>
          </w:p>
          <w:p w14:paraId="0E7796FE" w14:textId="77777777" w:rsidR="003279E1" w:rsidRPr="001D1737" w:rsidRDefault="003279E1">
            <w:pPr>
              <w:rPr>
                <w:lang w:val="es-ES_tradnl"/>
              </w:rPr>
            </w:pPr>
          </w:p>
          <w:p w14:paraId="1CE83DB5" w14:textId="77777777" w:rsidR="003279E1" w:rsidRPr="001D1737" w:rsidRDefault="003279E1">
            <w:pPr>
              <w:rPr>
                <w:lang w:val="es-ES_tradnl"/>
              </w:rPr>
            </w:pPr>
          </w:p>
          <w:p w14:paraId="1493FB69" w14:textId="77777777" w:rsidR="00820B9E" w:rsidRPr="001D1737" w:rsidRDefault="00820B9E">
            <w:pPr>
              <w:rPr>
                <w:lang w:val="es-ES_tradnl"/>
              </w:rPr>
            </w:pPr>
          </w:p>
        </w:tc>
      </w:tr>
    </w:tbl>
    <w:p w14:paraId="593B9966" w14:textId="18F77901" w:rsidR="004B564B" w:rsidRPr="00F62CC4" w:rsidRDefault="004B564B" w:rsidP="00350CE9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68E9CACA" w14:textId="6C15A6C2" w:rsidR="00E60946" w:rsidRPr="001D1737" w:rsidRDefault="00E60946" w:rsidP="00350CE9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15AB5897" w14:textId="77777777" w:rsidR="00E60946" w:rsidRPr="001D1737" w:rsidRDefault="00E60946" w:rsidP="00350CE9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5E78CE85" w14:textId="77777777" w:rsidR="00350CE9" w:rsidRPr="001D1737" w:rsidRDefault="00350CE9" w:rsidP="00350CE9">
      <w:pPr>
        <w:widowControl w:val="0"/>
        <w:autoSpaceDE w:val="0"/>
        <w:autoSpaceDN w:val="0"/>
        <w:adjustRightInd w:val="0"/>
        <w:spacing w:after="0"/>
        <w:rPr>
          <w:rFonts w:cs="Arial"/>
          <w:b/>
          <w:i/>
          <w:sz w:val="24"/>
          <w:szCs w:val="24"/>
        </w:rPr>
      </w:pPr>
      <w:r w:rsidRPr="001D1737">
        <w:rPr>
          <w:rFonts w:cs="Arial"/>
          <w:b/>
          <w:sz w:val="24"/>
          <w:szCs w:val="24"/>
        </w:rPr>
        <w:t>Lugar de ejecución de la PPP:</w:t>
      </w: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3791"/>
        <w:gridCol w:w="944"/>
        <w:gridCol w:w="4308"/>
      </w:tblGrid>
      <w:tr w:rsidR="00350CE9" w:rsidRPr="001D1737" w14:paraId="664CEBA7" w14:textId="77777777" w:rsidTr="00565E4D">
        <w:trPr>
          <w:trHeight w:val="282"/>
        </w:trPr>
        <w:tc>
          <w:tcPr>
            <w:tcW w:w="9043" w:type="dxa"/>
            <w:gridSpan w:val="3"/>
            <w:shd w:val="clear" w:color="auto" w:fill="B8CCE4" w:themeFill="accent1" w:themeFillTint="66"/>
          </w:tcPr>
          <w:p w14:paraId="5B97B6CE" w14:textId="77777777" w:rsidR="00350CE9" w:rsidRPr="001D1737" w:rsidRDefault="00350CE9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D1737">
              <w:rPr>
                <w:rFonts w:cs="Arial"/>
                <w:szCs w:val="24"/>
              </w:rPr>
              <w:t>Razón social:</w:t>
            </w:r>
          </w:p>
        </w:tc>
      </w:tr>
      <w:tr w:rsidR="00350CE9" w:rsidRPr="001D1737" w14:paraId="0BBDA518" w14:textId="77777777" w:rsidTr="00565E4D">
        <w:trPr>
          <w:trHeight w:val="462"/>
        </w:trPr>
        <w:tc>
          <w:tcPr>
            <w:tcW w:w="9043" w:type="dxa"/>
            <w:gridSpan w:val="3"/>
          </w:tcPr>
          <w:p w14:paraId="2FF9584F" w14:textId="635C53A4" w:rsidR="00A22D53" w:rsidRPr="001D1737" w:rsidRDefault="00A22D53" w:rsidP="00565E4D">
            <w:pPr>
              <w:pStyle w:val="Ttulo4"/>
              <w:shd w:val="clear" w:color="auto" w:fill="FFFFFF"/>
              <w:spacing w:before="0" w:beforeAutospacing="0" w:after="75" w:afterAutospacing="0"/>
              <w:rPr>
                <w:rFonts w:ascii="Calibri" w:hAnsi="Calibri" w:cs="Calibri"/>
                <w:color w:val="000000" w:themeColor="text1"/>
              </w:rPr>
            </w:pPr>
            <w:r w:rsidRPr="001D1737">
              <w:rPr>
                <w:rFonts w:ascii="Calibri" w:hAnsi="Calibri" w:cs="Calibri"/>
                <w:b w:val="0"/>
                <w:bCs w:val="0"/>
                <w:color w:val="000000" w:themeColor="text1"/>
              </w:rPr>
              <w:t>NETFLY S.A.C.</w:t>
            </w:r>
          </w:p>
        </w:tc>
      </w:tr>
      <w:tr w:rsidR="00350CE9" w:rsidRPr="001D1737" w14:paraId="337ABC42" w14:textId="77777777" w:rsidTr="00565E4D">
        <w:trPr>
          <w:trHeight w:val="454"/>
        </w:trPr>
        <w:tc>
          <w:tcPr>
            <w:tcW w:w="9043" w:type="dxa"/>
            <w:gridSpan w:val="3"/>
          </w:tcPr>
          <w:p w14:paraId="05734DC2" w14:textId="6C327725" w:rsidR="00350CE9" w:rsidRPr="001D1737" w:rsidRDefault="00350CE9" w:rsidP="0079289C">
            <w:pPr>
              <w:widowControl w:val="0"/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1D1737">
              <w:rPr>
                <w:rFonts w:cs="Arial"/>
              </w:rPr>
              <w:t xml:space="preserve">Titular:  </w:t>
            </w:r>
            <w:r w:rsidR="00861490" w:rsidRPr="001D1737">
              <w:rPr>
                <w:rFonts w:cs="Arial"/>
              </w:rPr>
              <w:t>Pablo Andrés Gutiérrez Solsol</w:t>
            </w:r>
          </w:p>
        </w:tc>
      </w:tr>
      <w:tr w:rsidR="00674EE0" w:rsidRPr="001D1737" w14:paraId="39B08444" w14:textId="77777777" w:rsidTr="00565E4D">
        <w:trPr>
          <w:trHeight w:val="327"/>
        </w:trPr>
        <w:tc>
          <w:tcPr>
            <w:tcW w:w="3791" w:type="dxa"/>
            <w:vAlign w:val="center"/>
          </w:tcPr>
          <w:p w14:paraId="0694ECF9" w14:textId="420FC322" w:rsidR="00350CE9" w:rsidRDefault="00DF5C70" w:rsidP="003279E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1D1737">
              <w:rPr>
                <w:rFonts w:cs="Arial"/>
              </w:rPr>
              <w:t>Teléfono:</w:t>
            </w:r>
          </w:p>
          <w:p w14:paraId="19224F12" w14:textId="4F98F343" w:rsidR="00350CE9" w:rsidRPr="001D1737" w:rsidRDefault="001D1737" w:rsidP="001D1737">
            <w:pPr>
              <w:widowControl w:val="0"/>
              <w:autoSpaceDE w:val="0"/>
              <w:autoSpaceDN w:val="0"/>
              <w:adjustRightInd w:val="0"/>
              <w:rPr>
                <w:rFonts w:cs="Arial"/>
                <w:i/>
                <w:sz w:val="24"/>
                <w:szCs w:val="24"/>
              </w:rPr>
            </w:pPr>
            <w:r>
              <w:rPr>
                <w:rFonts w:cs="Arial"/>
              </w:rPr>
              <w:t>+(01) 6804448</w:t>
            </w:r>
          </w:p>
        </w:tc>
        <w:tc>
          <w:tcPr>
            <w:tcW w:w="5251" w:type="dxa"/>
            <w:gridSpan w:val="2"/>
            <w:vAlign w:val="center"/>
          </w:tcPr>
          <w:p w14:paraId="5440169E" w14:textId="02F7B6E2" w:rsidR="00350CE9" w:rsidRPr="001D1737" w:rsidRDefault="00350CE9" w:rsidP="0079289C">
            <w:pPr>
              <w:spacing w:line="276" w:lineRule="auto"/>
              <w:rPr>
                <w:rFonts w:cs="Arial"/>
                <w:i/>
                <w:lang w:val="en-US"/>
              </w:rPr>
            </w:pPr>
            <w:r w:rsidRPr="001D1737">
              <w:rPr>
                <w:rFonts w:cs="Arial"/>
                <w:lang w:val="en-US"/>
              </w:rPr>
              <w:t xml:space="preserve">website: </w:t>
            </w:r>
            <w:r w:rsidR="00ED5C16" w:rsidRPr="001D1737">
              <w:rPr>
                <w:rFonts w:cs="Arial"/>
                <w:lang w:val="en-US"/>
              </w:rPr>
              <w:t>www.tumi-soft.com</w:t>
            </w:r>
          </w:p>
        </w:tc>
      </w:tr>
      <w:tr w:rsidR="00350CE9" w:rsidRPr="001D1737" w14:paraId="611E6B27" w14:textId="77777777" w:rsidTr="00565E4D">
        <w:trPr>
          <w:trHeight w:val="619"/>
        </w:trPr>
        <w:tc>
          <w:tcPr>
            <w:tcW w:w="9043" w:type="dxa"/>
            <w:gridSpan w:val="3"/>
          </w:tcPr>
          <w:p w14:paraId="43CEE883" w14:textId="77777777" w:rsidR="00350CE9" w:rsidRPr="001D1737" w:rsidRDefault="00350CE9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D1737">
              <w:rPr>
                <w:rFonts w:cs="Arial"/>
                <w:szCs w:val="24"/>
              </w:rPr>
              <w:t xml:space="preserve">Área </w:t>
            </w:r>
            <w:r w:rsidR="00901AF4" w:rsidRPr="001D1737">
              <w:rPr>
                <w:rFonts w:cs="Arial"/>
                <w:szCs w:val="24"/>
              </w:rPr>
              <w:t>asignada al practicante</w:t>
            </w:r>
          </w:p>
          <w:p w14:paraId="73BAD230" w14:textId="0D610B09" w:rsidR="00350CE9" w:rsidRPr="001D1737" w:rsidRDefault="00ED5C16" w:rsidP="009F19F5">
            <w:pPr>
              <w:widowControl w:val="0"/>
              <w:autoSpaceDE w:val="0"/>
              <w:autoSpaceDN w:val="0"/>
              <w:adjustRightInd w:val="0"/>
              <w:rPr>
                <w:rFonts w:cs="Arial"/>
                <w:i/>
                <w:sz w:val="24"/>
                <w:szCs w:val="24"/>
              </w:rPr>
            </w:pPr>
            <w:r w:rsidRPr="001D1737">
              <w:rPr>
                <w:rFonts w:cs="Arial"/>
                <w:i/>
                <w:sz w:val="24"/>
                <w:szCs w:val="24"/>
              </w:rPr>
              <w:t>Desarrollo de software</w:t>
            </w:r>
          </w:p>
        </w:tc>
      </w:tr>
      <w:tr w:rsidR="00674EE0" w:rsidRPr="001D1737" w14:paraId="259833C9" w14:textId="77777777" w:rsidTr="00565E4D">
        <w:trPr>
          <w:trHeight w:val="843"/>
        </w:trPr>
        <w:tc>
          <w:tcPr>
            <w:tcW w:w="3791" w:type="dxa"/>
            <w:vMerge w:val="restart"/>
          </w:tcPr>
          <w:p w14:paraId="6701B0C6" w14:textId="5626C830" w:rsidR="003279E1" w:rsidRPr="001D1737" w:rsidRDefault="003279E1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D1737">
              <w:rPr>
                <w:rFonts w:cs="Arial"/>
                <w:szCs w:val="24"/>
              </w:rPr>
              <w:t xml:space="preserve">Responsable del Área: </w:t>
            </w:r>
          </w:p>
          <w:p w14:paraId="28DABFB7" w14:textId="77777777" w:rsidR="00F40994" w:rsidRPr="001D1737" w:rsidRDefault="00F40994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</w:p>
          <w:p w14:paraId="633D7B92" w14:textId="2490286A" w:rsidR="00843420" w:rsidRPr="001D1737" w:rsidRDefault="00861490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D1737">
              <w:rPr>
                <w:rFonts w:cs="Arial"/>
                <w:szCs w:val="24"/>
              </w:rPr>
              <w:t>Juan Manuel Blanco Ruiz</w:t>
            </w:r>
          </w:p>
          <w:p w14:paraId="46E79490" w14:textId="4AE26162" w:rsidR="003279E1" w:rsidRPr="001D1737" w:rsidRDefault="003279E1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5251" w:type="dxa"/>
            <w:gridSpan w:val="2"/>
          </w:tcPr>
          <w:p w14:paraId="3D3B4316" w14:textId="77777777" w:rsidR="003279E1" w:rsidRPr="001D1737" w:rsidRDefault="003279E1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1D1737">
              <w:rPr>
                <w:rFonts w:cs="Arial"/>
                <w:szCs w:val="24"/>
              </w:rPr>
              <w:t>Cargo:</w:t>
            </w:r>
          </w:p>
          <w:p w14:paraId="2589769D" w14:textId="688744E9" w:rsidR="003279E1" w:rsidRPr="001D1737" w:rsidRDefault="00ED5C16" w:rsidP="007A7191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  <w:sz w:val="24"/>
                <w:szCs w:val="24"/>
              </w:rPr>
            </w:pPr>
            <w:r w:rsidRPr="001D1737">
              <w:rPr>
                <w:rFonts w:cs="Arial"/>
                <w:color w:val="000000" w:themeColor="text1"/>
                <w:sz w:val="24"/>
                <w:szCs w:val="24"/>
              </w:rPr>
              <w:t>Product Manager</w:t>
            </w:r>
          </w:p>
        </w:tc>
      </w:tr>
      <w:tr w:rsidR="00674EE0" w:rsidRPr="001D1737" w14:paraId="3A9BFC4D" w14:textId="77777777" w:rsidTr="00565E4D">
        <w:trPr>
          <w:trHeight w:val="544"/>
        </w:trPr>
        <w:tc>
          <w:tcPr>
            <w:tcW w:w="3791" w:type="dxa"/>
            <w:vMerge/>
          </w:tcPr>
          <w:p w14:paraId="5B077C30" w14:textId="77777777" w:rsidR="003279E1" w:rsidRPr="001D1737" w:rsidRDefault="003279E1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</w:p>
        </w:tc>
        <w:tc>
          <w:tcPr>
            <w:tcW w:w="5251" w:type="dxa"/>
            <w:gridSpan w:val="2"/>
          </w:tcPr>
          <w:p w14:paraId="493412EE" w14:textId="77777777" w:rsidR="008B2564" w:rsidRPr="001D1737" w:rsidRDefault="003279E1" w:rsidP="007A7191">
            <w:pPr>
              <w:pStyle w:val="Default"/>
              <w:rPr>
                <w:sz w:val="20"/>
                <w:lang w:val="en-US"/>
              </w:rPr>
            </w:pPr>
            <w:r w:rsidRPr="001D1737">
              <w:rPr>
                <w:sz w:val="20"/>
                <w:lang w:val="en-US"/>
              </w:rPr>
              <w:t xml:space="preserve">e-mail: </w:t>
            </w:r>
          </w:p>
          <w:p w14:paraId="09EF40F7" w14:textId="177454DC" w:rsidR="004B564B" w:rsidRPr="001D1737" w:rsidRDefault="00ED5C16" w:rsidP="00565E4D">
            <w:pPr>
              <w:rPr>
                <w:sz w:val="20"/>
                <w:lang w:val="en-US"/>
              </w:rPr>
            </w:pPr>
            <w:r w:rsidRPr="001D1737">
              <w:rPr>
                <w:rFonts w:ascii="Roboto" w:hAnsi="Roboto"/>
                <w:color w:val="000000" w:themeColor="text1"/>
                <w:sz w:val="21"/>
                <w:szCs w:val="21"/>
                <w:shd w:val="clear" w:color="auto" w:fill="FFFFFF"/>
              </w:rPr>
              <w:t>mblanco@tumi-soft.com</w:t>
            </w:r>
          </w:p>
        </w:tc>
      </w:tr>
      <w:tr w:rsidR="00350CE9" w:rsidRPr="001D1737" w14:paraId="75F8A90E" w14:textId="77777777" w:rsidTr="00565E4D">
        <w:trPr>
          <w:trHeight w:val="939"/>
        </w:trPr>
        <w:tc>
          <w:tcPr>
            <w:tcW w:w="9043" w:type="dxa"/>
            <w:gridSpan w:val="3"/>
          </w:tcPr>
          <w:p w14:paraId="0D2AF523" w14:textId="69091050" w:rsidR="00EF5FAB" w:rsidRPr="001D1737" w:rsidRDefault="00350CE9" w:rsidP="00BC23A7">
            <w:pPr>
              <w:widowControl w:val="0"/>
              <w:autoSpaceDE w:val="0"/>
              <w:autoSpaceDN w:val="0"/>
              <w:adjustRightInd w:val="0"/>
              <w:rPr>
                <w:rFonts w:cs="Arial"/>
                <w:i/>
                <w:color w:val="000000" w:themeColor="text1"/>
                <w:sz w:val="24"/>
                <w:szCs w:val="24"/>
              </w:rPr>
            </w:pPr>
            <w:r w:rsidRPr="001D1737">
              <w:rPr>
                <w:rFonts w:cs="Arial"/>
                <w:szCs w:val="24"/>
              </w:rPr>
              <w:t>Funciones propuestas para el practicante</w:t>
            </w:r>
            <w:r w:rsidR="00E60946" w:rsidRPr="001D1737">
              <w:rPr>
                <w:rFonts w:cs="Arial"/>
                <w:szCs w:val="24"/>
              </w:rPr>
              <w:t>:</w:t>
            </w:r>
          </w:p>
          <w:p w14:paraId="64696F35" w14:textId="017D72E8" w:rsidR="00EF789C" w:rsidRPr="001D1737" w:rsidRDefault="00EF789C" w:rsidP="00C76FB9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1D1737">
              <w:rPr>
                <w:rFonts w:cs="Arial"/>
                <w:color w:val="000000" w:themeColor="text1"/>
              </w:rPr>
              <w:t>Implementar una nueva versi</w:t>
            </w:r>
            <w:r w:rsidR="00D529EC" w:rsidRPr="001D1737">
              <w:rPr>
                <w:rFonts w:cs="Arial"/>
                <w:color w:val="000000" w:themeColor="text1"/>
              </w:rPr>
              <w:t>ó</w:t>
            </w:r>
            <w:r w:rsidRPr="001D1737">
              <w:rPr>
                <w:rFonts w:cs="Arial"/>
                <w:color w:val="000000" w:themeColor="text1"/>
              </w:rPr>
              <w:t xml:space="preserve">n del módulo </w:t>
            </w:r>
            <w:r w:rsidR="00E60946" w:rsidRPr="001D1737">
              <w:rPr>
                <w:rFonts w:cs="Arial"/>
                <w:color w:val="000000" w:themeColor="text1"/>
              </w:rPr>
              <w:t xml:space="preserve">de </w:t>
            </w:r>
            <w:r w:rsidRPr="001D1737">
              <w:rPr>
                <w:rFonts w:cs="Arial"/>
                <w:color w:val="000000" w:themeColor="text1"/>
              </w:rPr>
              <w:t>cierre de caja</w:t>
            </w:r>
          </w:p>
          <w:p w14:paraId="05AB880A" w14:textId="2E5CA38D" w:rsidR="00D529EC" w:rsidRPr="001D1737" w:rsidRDefault="00D529EC" w:rsidP="00C76FB9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1D1737">
              <w:rPr>
                <w:rFonts w:cs="Arial"/>
                <w:color w:val="000000" w:themeColor="text1"/>
              </w:rPr>
              <w:t>Agregar nuevos filtros en el módulo de reportes.</w:t>
            </w:r>
          </w:p>
          <w:p w14:paraId="7EF06F8D" w14:textId="27E28A0F" w:rsidR="00D529EC" w:rsidRPr="001D1737" w:rsidRDefault="00D529EC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1D1737">
              <w:rPr>
                <w:rFonts w:cs="Arial"/>
                <w:color w:val="000000" w:themeColor="text1"/>
              </w:rPr>
              <w:t>Implementar el exportar a excel el módulo reportes.</w:t>
            </w:r>
          </w:p>
          <w:p w14:paraId="3640E8A2" w14:textId="020DF6C7" w:rsidR="00D529EC" w:rsidRPr="001D1737" w:rsidRDefault="00D529EC" w:rsidP="00565E4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1D1737">
              <w:rPr>
                <w:rFonts w:cs="Arial"/>
                <w:color w:val="000000" w:themeColor="text1"/>
              </w:rPr>
              <w:t>Agregar paginación  en el listado de (ventas generales,inventarios, transferencias, ingresos y salidas y ventas por pro</w:t>
            </w:r>
            <w:r w:rsidR="00E60946" w:rsidRPr="001D1737">
              <w:rPr>
                <w:rFonts w:cs="Arial"/>
                <w:color w:val="000000" w:themeColor="text1"/>
              </w:rPr>
              <w:t>d</w:t>
            </w:r>
            <w:r w:rsidRPr="001D1737">
              <w:rPr>
                <w:rFonts w:cs="Arial"/>
                <w:color w:val="000000" w:themeColor="text1"/>
              </w:rPr>
              <w:t>ucto)</w:t>
            </w:r>
          </w:p>
          <w:p w14:paraId="63EE8293" w14:textId="7085AA08" w:rsidR="0089651E" w:rsidRPr="001D1737" w:rsidRDefault="00D529EC" w:rsidP="00565E4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  <w:r w:rsidRPr="001D1737">
              <w:rPr>
                <w:rFonts w:cs="Arial"/>
                <w:color w:val="000000" w:themeColor="text1"/>
              </w:rPr>
              <w:t xml:space="preserve">Implementar </w:t>
            </w:r>
            <w:r w:rsidR="0089651E" w:rsidRPr="001D1737">
              <w:rPr>
                <w:rFonts w:cs="Arial"/>
                <w:color w:val="000000" w:themeColor="text1"/>
              </w:rPr>
              <w:t>un nuevo módulo de mesas</w:t>
            </w:r>
          </w:p>
          <w:p w14:paraId="714EC56C" w14:textId="6F175852" w:rsidR="002A4FA8" w:rsidRPr="001D1737" w:rsidRDefault="002A4FA8" w:rsidP="00565E4D">
            <w:pPr>
              <w:pStyle w:val="Prrafodelista"/>
              <w:widowControl w:val="0"/>
              <w:autoSpaceDE w:val="0"/>
              <w:autoSpaceDN w:val="0"/>
              <w:adjustRightInd w:val="0"/>
              <w:jc w:val="both"/>
              <w:rPr>
                <w:i/>
              </w:rPr>
            </w:pPr>
          </w:p>
        </w:tc>
      </w:tr>
      <w:tr w:rsidR="00674EE0" w:rsidRPr="001D1737" w14:paraId="3FF80849" w14:textId="77777777" w:rsidTr="00565E4D">
        <w:trPr>
          <w:trHeight w:val="326"/>
        </w:trPr>
        <w:tc>
          <w:tcPr>
            <w:tcW w:w="4735" w:type="dxa"/>
            <w:gridSpan w:val="2"/>
          </w:tcPr>
          <w:p w14:paraId="5F7A82C8" w14:textId="6861ED74" w:rsidR="00350CE9" w:rsidRPr="001D1737" w:rsidRDefault="00350CE9" w:rsidP="00674EE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i/>
                <w:szCs w:val="24"/>
              </w:rPr>
            </w:pPr>
            <w:r w:rsidRPr="001D1737">
              <w:rPr>
                <w:rFonts w:cs="Arial"/>
                <w:szCs w:val="24"/>
              </w:rPr>
              <w:t>Fecha inicio</w:t>
            </w:r>
            <w:r w:rsidR="00901AF4" w:rsidRPr="001D1737">
              <w:rPr>
                <w:rFonts w:cs="Arial"/>
                <w:szCs w:val="24"/>
              </w:rPr>
              <w:t xml:space="preserve"> PPP</w:t>
            </w:r>
            <w:r w:rsidRPr="001D1737">
              <w:rPr>
                <w:rFonts w:cs="Arial"/>
                <w:szCs w:val="24"/>
              </w:rPr>
              <w:t>:</w:t>
            </w:r>
            <w:r w:rsidR="00E55150" w:rsidRPr="001D1737">
              <w:rPr>
                <w:rFonts w:cs="Arial"/>
                <w:szCs w:val="24"/>
              </w:rPr>
              <w:t xml:space="preserve"> </w:t>
            </w:r>
            <w:r w:rsidR="008513C7" w:rsidRPr="001D1737">
              <w:rPr>
                <w:rFonts w:cs="Arial"/>
                <w:szCs w:val="24"/>
              </w:rPr>
              <w:t>2</w:t>
            </w:r>
            <w:r w:rsidR="00E60946" w:rsidRPr="001D1737">
              <w:rPr>
                <w:rFonts w:cs="Arial"/>
                <w:szCs w:val="24"/>
              </w:rPr>
              <w:t>0</w:t>
            </w:r>
            <w:r w:rsidR="00674EE0" w:rsidRPr="001D1737">
              <w:rPr>
                <w:rFonts w:cs="Arial"/>
                <w:szCs w:val="24"/>
              </w:rPr>
              <w:t>/</w:t>
            </w:r>
            <w:r w:rsidR="00E60946" w:rsidRPr="001D1737">
              <w:rPr>
                <w:rFonts w:cs="Arial"/>
                <w:szCs w:val="24"/>
              </w:rPr>
              <w:t>09</w:t>
            </w:r>
            <w:r w:rsidR="00674EE0" w:rsidRPr="001D1737">
              <w:rPr>
                <w:rFonts w:cs="Arial"/>
                <w:szCs w:val="24"/>
              </w:rPr>
              <w:t>/202</w:t>
            </w:r>
            <w:r w:rsidR="00E60946" w:rsidRPr="001D1737">
              <w:rPr>
                <w:rFonts w:cs="Arial"/>
                <w:szCs w:val="24"/>
              </w:rPr>
              <w:t>2</w:t>
            </w:r>
          </w:p>
        </w:tc>
        <w:tc>
          <w:tcPr>
            <w:tcW w:w="4307" w:type="dxa"/>
          </w:tcPr>
          <w:p w14:paraId="79F826DE" w14:textId="2808E7DF" w:rsidR="00350CE9" w:rsidRPr="001D1737" w:rsidRDefault="00350CE9" w:rsidP="00674EE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i/>
                <w:szCs w:val="24"/>
              </w:rPr>
            </w:pPr>
            <w:r w:rsidRPr="001D1737">
              <w:rPr>
                <w:rFonts w:cs="Arial"/>
                <w:szCs w:val="24"/>
              </w:rPr>
              <w:t>Fecha fin</w:t>
            </w:r>
            <w:r w:rsidR="00901AF4" w:rsidRPr="001D1737">
              <w:rPr>
                <w:rFonts w:cs="Arial"/>
                <w:szCs w:val="24"/>
              </w:rPr>
              <w:t xml:space="preserve"> PPP</w:t>
            </w:r>
            <w:r w:rsidRPr="001D1737">
              <w:rPr>
                <w:rFonts w:cs="Arial"/>
                <w:szCs w:val="24"/>
              </w:rPr>
              <w:t>:</w:t>
            </w:r>
            <w:r w:rsidR="00E55150" w:rsidRPr="001D1737">
              <w:rPr>
                <w:rFonts w:cs="Arial"/>
                <w:szCs w:val="24"/>
              </w:rPr>
              <w:t xml:space="preserve"> </w:t>
            </w:r>
            <w:r w:rsidR="008513C7" w:rsidRPr="001D1737">
              <w:rPr>
                <w:rFonts w:cs="Arial"/>
                <w:szCs w:val="24"/>
              </w:rPr>
              <w:t>20</w:t>
            </w:r>
            <w:r w:rsidR="00674EE0" w:rsidRPr="001D1737">
              <w:rPr>
                <w:rFonts w:cs="Arial"/>
                <w:szCs w:val="24"/>
              </w:rPr>
              <w:t>/</w:t>
            </w:r>
            <w:r w:rsidR="00E60946" w:rsidRPr="001D1737">
              <w:rPr>
                <w:rFonts w:cs="Arial"/>
                <w:szCs w:val="24"/>
              </w:rPr>
              <w:t>12</w:t>
            </w:r>
            <w:r w:rsidR="00674EE0" w:rsidRPr="001D1737">
              <w:rPr>
                <w:rFonts w:cs="Arial"/>
                <w:szCs w:val="24"/>
              </w:rPr>
              <w:t>/202</w:t>
            </w:r>
            <w:r w:rsidR="00E60946" w:rsidRPr="001D1737">
              <w:rPr>
                <w:rFonts w:cs="Arial"/>
                <w:szCs w:val="24"/>
              </w:rPr>
              <w:t>2</w:t>
            </w:r>
          </w:p>
        </w:tc>
      </w:tr>
      <w:tr w:rsidR="00674EE0" w:rsidRPr="001D1737" w14:paraId="31F2910D" w14:textId="77777777" w:rsidTr="00565E4D">
        <w:trPr>
          <w:trHeight w:val="1464"/>
        </w:trPr>
        <w:tc>
          <w:tcPr>
            <w:tcW w:w="4735" w:type="dxa"/>
            <w:gridSpan w:val="2"/>
            <w:vAlign w:val="bottom"/>
          </w:tcPr>
          <w:p w14:paraId="61E41F2B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3955B31B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46280B76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5AC21C9C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50355C04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7128CE8E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33A8556A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7613F6E5" w14:textId="77777777" w:rsidR="00E60946" w:rsidRPr="001D1737" w:rsidRDefault="00E60946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  <w:p w14:paraId="2962B941" w14:textId="5BE18764" w:rsidR="00901AF4" w:rsidRPr="001D1737" w:rsidRDefault="00901AF4" w:rsidP="00901A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4"/>
                <w:szCs w:val="24"/>
              </w:rPr>
            </w:pPr>
            <w:r w:rsidRPr="001D1737">
              <w:rPr>
                <w:rFonts w:cs="Arial"/>
                <w:szCs w:val="24"/>
              </w:rPr>
              <w:t>Firma y sello de Responsable</w:t>
            </w:r>
          </w:p>
        </w:tc>
        <w:tc>
          <w:tcPr>
            <w:tcW w:w="4307" w:type="dxa"/>
            <w:vAlign w:val="bottom"/>
          </w:tcPr>
          <w:p w14:paraId="4B69B932" w14:textId="6EC1496A" w:rsidR="00901AF4" w:rsidRPr="001D1737" w:rsidRDefault="005B1A88" w:rsidP="003279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4"/>
                <w:szCs w:val="24"/>
              </w:rPr>
            </w:pPr>
            <w:r w:rsidRPr="001D1737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82A6252" wp14:editId="6CCC211B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-916305</wp:posOffset>
                  </wp:positionV>
                  <wp:extent cx="932815" cy="579755"/>
                  <wp:effectExtent l="0" t="0" r="0" b="4445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del w:id="0" w:author="Roy Huayre Bujaico - Est. FIIS" w:date="2022-08-23T22:23:00Z">
              <w:r w:rsidR="005F5E30" w:rsidRPr="001D1737" w:rsidDel="00F40994">
                <w:rPr>
                  <w:noProof/>
                </w:rPr>
                <w:drawing>
                  <wp:anchor distT="0" distB="0" distL="114300" distR="114300" simplePos="0" relativeHeight="251674624" behindDoc="0" locked="0" layoutInCell="1" allowOverlap="1" wp14:anchorId="00727713" wp14:editId="308FF70E">
                    <wp:simplePos x="0" y="0"/>
                    <wp:positionH relativeFrom="margin">
                      <wp:posOffset>711835</wp:posOffset>
                    </wp:positionH>
                    <wp:positionV relativeFrom="paragraph">
                      <wp:posOffset>-487680</wp:posOffset>
                    </wp:positionV>
                    <wp:extent cx="805815" cy="417195"/>
                    <wp:effectExtent l="0" t="0" r="0" b="1905"/>
                    <wp:wrapNone/>
                    <wp:docPr id="12" name="Imagen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5815" cy="4171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  <w:r w:rsidR="003279E1" w:rsidRPr="001D1737">
              <w:rPr>
                <w:rFonts w:cs="Arial"/>
                <w:szCs w:val="24"/>
              </w:rPr>
              <w:t>Firma Practicante</w:t>
            </w:r>
          </w:p>
        </w:tc>
      </w:tr>
    </w:tbl>
    <w:p w14:paraId="41B36A0D" w14:textId="77777777" w:rsidR="00350CE9" w:rsidRPr="001D1737" w:rsidRDefault="003279E1" w:rsidP="00FC2693">
      <w:pPr>
        <w:spacing w:before="120"/>
        <w:rPr>
          <w:lang w:val="es-ES_tradnl"/>
        </w:rPr>
      </w:pPr>
      <w:r w:rsidRPr="001D1737">
        <w:rPr>
          <w:b/>
          <w:i/>
          <w:lang w:val="es-ES_tradnl"/>
        </w:rPr>
        <w:t>IMPORTANTE:</w:t>
      </w:r>
      <w:r w:rsidRPr="001D1737">
        <w:rPr>
          <w:i/>
          <w:lang w:val="es-ES_tradnl"/>
        </w:rPr>
        <w:t xml:space="preserve"> Los datos consignados en el presente formato solo serán válidos y admitidos si presentan las firmas y sellos correspondientes.</w:t>
      </w:r>
    </w:p>
    <w:p w14:paraId="177F9791" w14:textId="77777777" w:rsidR="00843420" w:rsidRPr="001D1737" w:rsidRDefault="003279E1" w:rsidP="00843420">
      <w:pPr>
        <w:spacing w:after="264" w:line="264" w:lineRule="auto"/>
        <w:ind w:left="15" w:hanging="10"/>
        <w:rPr>
          <w:b/>
          <w:lang w:val="es-ES_tradnl"/>
        </w:rPr>
      </w:pPr>
      <w:r w:rsidRPr="001D1737">
        <w:rPr>
          <w:b/>
          <w:lang w:val="es-ES_tradnl"/>
        </w:rPr>
        <w:t xml:space="preserve">Lugar y Fecha: </w:t>
      </w:r>
      <w:r w:rsidR="00843420" w:rsidRPr="001D1737">
        <w:rPr>
          <w:b/>
          <w:lang w:val="es-ES_tradnl"/>
        </w:rPr>
        <w:t xml:space="preserve"> </w:t>
      </w:r>
    </w:p>
    <w:p w14:paraId="1AF855C2" w14:textId="520DDB3F" w:rsidR="003279E1" w:rsidRPr="001D1737" w:rsidRDefault="00843420" w:rsidP="00843420">
      <w:pPr>
        <w:spacing w:after="264" w:line="264" w:lineRule="auto"/>
        <w:ind w:left="15" w:hanging="10"/>
      </w:pPr>
      <w:r w:rsidRPr="001D1737">
        <w:rPr>
          <w:rFonts w:ascii="Arial" w:eastAsia="Arial" w:hAnsi="Arial" w:cs="Arial"/>
          <w:sz w:val="20"/>
          <w:szCs w:val="20"/>
        </w:rPr>
        <w:t xml:space="preserve">Tingo María, </w:t>
      </w:r>
      <w:r w:rsidR="00E60946" w:rsidRPr="001D1737">
        <w:rPr>
          <w:rFonts w:ascii="Arial" w:eastAsia="Arial" w:hAnsi="Arial" w:cs="Arial"/>
          <w:sz w:val="20"/>
          <w:szCs w:val="20"/>
        </w:rPr>
        <w:t>16</w:t>
      </w:r>
      <w:r w:rsidRPr="001D1737">
        <w:rPr>
          <w:rFonts w:ascii="Arial" w:eastAsia="Arial" w:hAnsi="Arial" w:cs="Arial"/>
          <w:sz w:val="20"/>
          <w:szCs w:val="20"/>
        </w:rPr>
        <w:t xml:space="preserve"> de </w:t>
      </w:r>
      <w:r w:rsidR="00E60946" w:rsidRPr="001D1737">
        <w:rPr>
          <w:rFonts w:ascii="Arial" w:eastAsia="Arial" w:hAnsi="Arial" w:cs="Arial"/>
          <w:sz w:val="20"/>
          <w:szCs w:val="20"/>
        </w:rPr>
        <w:t>setiembre</w:t>
      </w:r>
      <w:r w:rsidRPr="001D1737">
        <w:rPr>
          <w:rFonts w:ascii="Arial" w:eastAsia="Arial" w:hAnsi="Arial" w:cs="Arial"/>
          <w:sz w:val="20"/>
          <w:szCs w:val="20"/>
        </w:rPr>
        <w:t xml:space="preserve"> del 202</w:t>
      </w:r>
      <w:r w:rsidR="00E60946" w:rsidRPr="001D1737">
        <w:rPr>
          <w:rFonts w:ascii="Arial" w:eastAsia="Arial" w:hAnsi="Arial" w:cs="Arial"/>
          <w:sz w:val="20"/>
          <w:szCs w:val="20"/>
        </w:rPr>
        <w:t>2</w:t>
      </w:r>
      <w:r w:rsidRPr="001D1737">
        <w:rPr>
          <w:rFonts w:ascii="Arial" w:eastAsia="Arial" w:hAnsi="Arial" w:cs="Arial"/>
          <w:sz w:val="20"/>
          <w:szCs w:val="20"/>
        </w:rPr>
        <w:t xml:space="preserve"> a las 1</w:t>
      </w:r>
      <w:r w:rsidR="00E60946" w:rsidRPr="001D1737">
        <w:rPr>
          <w:rFonts w:ascii="Arial" w:eastAsia="Arial" w:hAnsi="Arial" w:cs="Arial"/>
          <w:sz w:val="20"/>
          <w:szCs w:val="20"/>
        </w:rPr>
        <w:t>0</w:t>
      </w:r>
      <w:r w:rsidRPr="001D1737">
        <w:rPr>
          <w:rFonts w:ascii="Arial" w:eastAsia="Arial" w:hAnsi="Arial" w:cs="Arial"/>
          <w:sz w:val="20"/>
          <w:szCs w:val="20"/>
        </w:rPr>
        <w:t xml:space="preserve">:00 </w:t>
      </w:r>
      <w:r w:rsidR="00E60946" w:rsidRPr="001D1737">
        <w:rPr>
          <w:rFonts w:ascii="Arial" w:eastAsia="Arial" w:hAnsi="Arial" w:cs="Arial"/>
          <w:sz w:val="20"/>
          <w:szCs w:val="20"/>
        </w:rPr>
        <w:t>A</w:t>
      </w:r>
      <w:r w:rsidRPr="001D1737">
        <w:rPr>
          <w:rFonts w:ascii="Arial" w:eastAsia="Arial" w:hAnsi="Arial" w:cs="Arial"/>
          <w:sz w:val="20"/>
          <w:szCs w:val="20"/>
        </w:rPr>
        <w:t>M</w:t>
      </w:r>
    </w:p>
    <w:p w14:paraId="43FEAF92" w14:textId="77777777" w:rsidR="00820B9E" w:rsidRPr="001D1737" w:rsidRDefault="00820B9E" w:rsidP="00820B9E">
      <w:pPr>
        <w:spacing w:after="0" w:line="240" w:lineRule="auto"/>
        <w:rPr>
          <w:b/>
          <w:lang w:val="es-ES_tradnl"/>
        </w:rPr>
      </w:pPr>
      <w:r w:rsidRPr="001D1737">
        <w:rPr>
          <w:b/>
          <w:lang w:val="es-ES_tradnl"/>
        </w:rPr>
        <w:t>Estado:</w:t>
      </w:r>
    </w:p>
    <w:p w14:paraId="1CA24171" w14:textId="77777777" w:rsidR="00820B9E" w:rsidRPr="001D1737" w:rsidRDefault="00820B9E" w:rsidP="00AD3234">
      <w:pPr>
        <w:spacing w:after="120" w:line="240" w:lineRule="auto"/>
        <w:rPr>
          <w:lang w:val="es-ES_tradnl"/>
        </w:rPr>
      </w:pPr>
      <w:r w:rsidRPr="001D1737">
        <w:rPr>
          <w:i/>
          <w:sz w:val="20"/>
          <w:lang w:val="es-ES_tradnl"/>
        </w:rPr>
        <w:t>(</w:t>
      </w:r>
      <w:r w:rsidR="00AD3234" w:rsidRPr="001D1737">
        <w:rPr>
          <w:i/>
          <w:sz w:val="20"/>
          <w:lang w:val="es-ES_tradnl"/>
        </w:rPr>
        <w:t>Para</w:t>
      </w:r>
      <w:r w:rsidRPr="001D1737">
        <w:rPr>
          <w:i/>
          <w:sz w:val="20"/>
          <w:lang w:val="es-ES_tradnl"/>
        </w:rPr>
        <w:t xml:space="preserve"> ser llenado por la comisión)</w:t>
      </w:r>
    </w:p>
    <w:p w14:paraId="22F925B0" w14:textId="7DB065E3" w:rsidR="00AD3234" w:rsidRPr="001D1737" w:rsidRDefault="002B25A2">
      <w:pPr>
        <w:rPr>
          <w:lang w:val="es-ES_tradnl"/>
        </w:rPr>
      </w:pPr>
      <w:r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ADA53" wp14:editId="11064B5E">
                <wp:simplePos x="0" y="0"/>
                <wp:positionH relativeFrom="column">
                  <wp:posOffset>4269105</wp:posOffset>
                </wp:positionH>
                <wp:positionV relativeFrom="paragraph">
                  <wp:posOffset>0</wp:posOffset>
                </wp:positionV>
                <wp:extent cx="213360" cy="189865"/>
                <wp:effectExtent l="5715" t="7620" r="9525" b="1206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F62DF" w14:textId="77777777" w:rsidR="00BE5E1F" w:rsidRDefault="00BE5E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DA53" id="Text Box 10" o:spid="_x0000_s1029" type="#_x0000_t202" style="position:absolute;margin-left:336.15pt;margin-top:0;width:16.8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">
                <v:textbox>
                  <w:txbxContent>
                    <w:p w14:paraId="7C0F62DF" w14:textId="77777777" w:rsidR="00BE5E1F" w:rsidRDefault="00BE5E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604E1" wp14:editId="6575FA43">
                <wp:simplePos x="0" y="0"/>
                <wp:positionH relativeFrom="column">
                  <wp:posOffset>2497455</wp:posOffset>
                </wp:positionH>
                <wp:positionV relativeFrom="paragraph">
                  <wp:posOffset>0</wp:posOffset>
                </wp:positionV>
                <wp:extent cx="213360" cy="189865"/>
                <wp:effectExtent l="5715" t="7620" r="952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C9DA" w14:textId="77777777" w:rsidR="00BE5E1F" w:rsidRDefault="00BE5E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04E1" id="Text Box 9" o:spid="_x0000_s1030" type="#_x0000_t202" style="position:absolute;margin-left:196.65pt;margin-top:0;width:16.8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">
                <v:textbox>
                  <w:txbxContent>
                    <w:p w14:paraId="3CAFC9DA" w14:textId="77777777" w:rsidR="00BE5E1F" w:rsidRDefault="00BE5E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173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EC3F6" wp14:editId="2380BC97">
                <wp:simplePos x="0" y="0"/>
                <wp:positionH relativeFrom="column">
                  <wp:posOffset>668655</wp:posOffset>
                </wp:positionH>
                <wp:positionV relativeFrom="paragraph">
                  <wp:posOffset>0</wp:posOffset>
                </wp:positionV>
                <wp:extent cx="213360" cy="189865"/>
                <wp:effectExtent l="5715" t="7620" r="9525" b="1206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F6F5" w14:textId="77777777" w:rsidR="00BE5E1F" w:rsidRDefault="00BE5E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C3F6" id="Text Box 8" o:spid="_x0000_s1031" type="#_x0000_t202" style="position:absolute;margin-left:52.65pt;margin-top:0;width:16.8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">
                <v:textbox>
                  <w:txbxContent>
                    <w:p w14:paraId="22A7F6F5" w14:textId="77777777" w:rsidR="00BE5E1F" w:rsidRDefault="00BE5E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B9E" w:rsidRPr="001D1737">
        <w:rPr>
          <w:lang w:val="es-ES_tradnl"/>
        </w:rPr>
        <w:t>Aprobado</w:t>
      </w:r>
      <w:r w:rsidR="00820B9E" w:rsidRPr="001D1737">
        <w:rPr>
          <w:lang w:val="es-ES_tradnl"/>
        </w:rPr>
        <w:tab/>
      </w:r>
      <w:r w:rsidR="00820B9E" w:rsidRPr="001D1737">
        <w:rPr>
          <w:lang w:val="es-ES_tradnl"/>
        </w:rPr>
        <w:tab/>
      </w:r>
      <w:r w:rsidR="00820B9E" w:rsidRPr="001D1737">
        <w:rPr>
          <w:lang w:val="es-ES_tradnl"/>
        </w:rPr>
        <w:tab/>
        <w:t>Observado</w:t>
      </w:r>
      <w:r w:rsidR="00820B9E" w:rsidRPr="001D1737">
        <w:rPr>
          <w:lang w:val="es-ES_tradnl"/>
        </w:rPr>
        <w:tab/>
      </w:r>
      <w:r w:rsidR="00820B9E" w:rsidRPr="001D1737">
        <w:rPr>
          <w:lang w:val="es-ES_tradnl"/>
        </w:rPr>
        <w:tab/>
      </w:r>
      <w:r w:rsidR="00820B9E" w:rsidRPr="001D1737">
        <w:rPr>
          <w:lang w:val="es-ES_tradnl"/>
        </w:rPr>
        <w:tab/>
        <w:t>Rechazado</w:t>
      </w:r>
    </w:p>
    <w:p w14:paraId="4B278756" w14:textId="77777777" w:rsidR="00AD3234" w:rsidRPr="001D1737" w:rsidRDefault="00AD3234" w:rsidP="00AD3234">
      <w:pPr>
        <w:jc w:val="both"/>
        <w:rPr>
          <w:lang w:val="es-ES_tradnl"/>
        </w:rPr>
      </w:pPr>
      <w:r w:rsidRPr="001D1737">
        <w:rPr>
          <w:b/>
          <w:lang w:val="es-ES_tradnl"/>
        </w:rPr>
        <w:t>NOTA:</w:t>
      </w:r>
      <w:r w:rsidRPr="001D1737">
        <w:rPr>
          <w:lang w:val="es-ES_tradnl"/>
        </w:rPr>
        <w:t xml:space="preserve"> </w:t>
      </w:r>
      <w:r w:rsidRPr="001D1737">
        <w:rPr>
          <w:i/>
          <w:lang w:val="es-ES_tradnl"/>
        </w:rPr>
        <w:t>Presentar este formato debidamente llenado, adjuntando una solicitud dirigida al Decano FIIS</w:t>
      </w:r>
      <w:r w:rsidRPr="001D1737">
        <w:rPr>
          <w:lang w:val="es-ES_tradnl"/>
        </w:rPr>
        <w:t>.</w:t>
      </w:r>
    </w:p>
    <w:sectPr w:rsidR="00AD3234" w:rsidRPr="001D1737" w:rsidSect="00CB0D39">
      <w:footerReference w:type="default" r:id="rId11"/>
      <w:pgSz w:w="11906" w:h="16838" w:code="9"/>
      <w:pgMar w:top="1531" w:right="1701" w:bottom="1418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C9F6" w14:textId="77777777" w:rsidR="00CA20EE" w:rsidRDefault="00CA20EE" w:rsidP="00441C96">
      <w:pPr>
        <w:spacing w:after="0" w:line="240" w:lineRule="auto"/>
      </w:pPr>
      <w:r>
        <w:separator/>
      </w:r>
    </w:p>
  </w:endnote>
  <w:endnote w:type="continuationSeparator" w:id="0">
    <w:p w14:paraId="10EA1B58" w14:textId="77777777" w:rsidR="00CA20EE" w:rsidRDefault="00CA20EE" w:rsidP="0044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B726E" w14:textId="77777777" w:rsidR="00BE5E1F" w:rsidRDefault="00BE5E1F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5DDD771" wp14:editId="2A9ECBEA">
          <wp:simplePos x="0" y="0"/>
          <wp:positionH relativeFrom="column">
            <wp:posOffset>-613410</wp:posOffset>
          </wp:positionH>
          <wp:positionV relativeFrom="paragraph">
            <wp:posOffset>85725</wp:posOffset>
          </wp:positionV>
          <wp:extent cx="504825" cy="571500"/>
          <wp:effectExtent l="19050" t="0" r="9525" b="0"/>
          <wp:wrapNone/>
          <wp:docPr id="6" name="Imagen 33" descr="Logo_FI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3" descr="Logo_FI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E5CC8" w14:textId="77777777" w:rsidR="00CA20EE" w:rsidRDefault="00CA20EE" w:rsidP="00441C96">
      <w:pPr>
        <w:spacing w:after="0" w:line="240" w:lineRule="auto"/>
      </w:pPr>
      <w:r>
        <w:separator/>
      </w:r>
    </w:p>
  </w:footnote>
  <w:footnote w:type="continuationSeparator" w:id="0">
    <w:p w14:paraId="12203430" w14:textId="77777777" w:rsidR="00CA20EE" w:rsidRDefault="00CA20EE" w:rsidP="00441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A5C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12A5A"/>
    <w:multiLevelType w:val="hybridMultilevel"/>
    <w:tmpl w:val="CE063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7B7E"/>
    <w:multiLevelType w:val="hybridMultilevel"/>
    <w:tmpl w:val="2EB8AA92"/>
    <w:lvl w:ilvl="0" w:tplc="0BDA109A">
      <w:start w:val="6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B4A1D"/>
    <w:multiLevelType w:val="hybridMultilevel"/>
    <w:tmpl w:val="4B52EC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9564D"/>
    <w:multiLevelType w:val="hybridMultilevel"/>
    <w:tmpl w:val="E1A62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y Huayre Bujaico - Est. FIIS">
    <w15:presenceInfo w15:providerId="AD" w15:userId="S::roy.huayre@unas.edu.pe::01a97441-616c-453a-b9a3-54f701def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96"/>
    <w:rsid w:val="000063AC"/>
    <w:rsid w:val="0001260A"/>
    <w:rsid w:val="00024302"/>
    <w:rsid w:val="00025255"/>
    <w:rsid w:val="00026074"/>
    <w:rsid w:val="0003511D"/>
    <w:rsid w:val="00042B4A"/>
    <w:rsid w:val="00074879"/>
    <w:rsid w:val="00084AE5"/>
    <w:rsid w:val="00094C80"/>
    <w:rsid w:val="000F4A44"/>
    <w:rsid w:val="001104B9"/>
    <w:rsid w:val="0012237C"/>
    <w:rsid w:val="00123A7D"/>
    <w:rsid w:val="00124AE0"/>
    <w:rsid w:val="00126188"/>
    <w:rsid w:val="00135CA7"/>
    <w:rsid w:val="00143230"/>
    <w:rsid w:val="00150E62"/>
    <w:rsid w:val="00164A49"/>
    <w:rsid w:val="00167CAA"/>
    <w:rsid w:val="00181DCF"/>
    <w:rsid w:val="001A426C"/>
    <w:rsid w:val="001A4BA6"/>
    <w:rsid w:val="001A52F6"/>
    <w:rsid w:val="001C29E2"/>
    <w:rsid w:val="001D1737"/>
    <w:rsid w:val="001E5F58"/>
    <w:rsid w:val="002042DE"/>
    <w:rsid w:val="00207FAE"/>
    <w:rsid w:val="0023248A"/>
    <w:rsid w:val="00237E6B"/>
    <w:rsid w:val="0024718A"/>
    <w:rsid w:val="00256993"/>
    <w:rsid w:val="002707C1"/>
    <w:rsid w:val="00271AB1"/>
    <w:rsid w:val="0027708A"/>
    <w:rsid w:val="00282BFB"/>
    <w:rsid w:val="00282D9D"/>
    <w:rsid w:val="0029376B"/>
    <w:rsid w:val="002A4FA8"/>
    <w:rsid w:val="002B25A2"/>
    <w:rsid w:val="002D7251"/>
    <w:rsid w:val="002E0868"/>
    <w:rsid w:val="00314A5D"/>
    <w:rsid w:val="003279E1"/>
    <w:rsid w:val="003325D8"/>
    <w:rsid w:val="00350CE9"/>
    <w:rsid w:val="0036178C"/>
    <w:rsid w:val="00381384"/>
    <w:rsid w:val="0038152A"/>
    <w:rsid w:val="00387EE0"/>
    <w:rsid w:val="003C6777"/>
    <w:rsid w:val="003F58A5"/>
    <w:rsid w:val="00401007"/>
    <w:rsid w:val="00402DAB"/>
    <w:rsid w:val="00407BD5"/>
    <w:rsid w:val="00423F8C"/>
    <w:rsid w:val="004311CF"/>
    <w:rsid w:val="00441263"/>
    <w:rsid w:val="00441C96"/>
    <w:rsid w:val="00452C99"/>
    <w:rsid w:val="004920EB"/>
    <w:rsid w:val="004A3545"/>
    <w:rsid w:val="004B1B28"/>
    <w:rsid w:val="004B564B"/>
    <w:rsid w:val="004D3DDB"/>
    <w:rsid w:val="004F45BC"/>
    <w:rsid w:val="00500F0C"/>
    <w:rsid w:val="0052774D"/>
    <w:rsid w:val="00532B73"/>
    <w:rsid w:val="005350A4"/>
    <w:rsid w:val="0056554F"/>
    <w:rsid w:val="00565E4D"/>
    <w:rsid w:val="00567639"/>
    <w:rsid w:val="00570ED1"/>
    <w:rsid w:val="00572686"/>
    <w:rsid w:val="005921CF"/>
    <w:rsid w:val="005B1A88"/>
    <w:rsid w:val="005D0E23"/>
    <w:rsid w:val="005D6BD9"/>
    <w:rsid w:val="005E07A3"/>
    <w:rsid w:val="005E3AD9"/>
    <w:rsid w:val="005F5E30"/>
    <w:rsid w:val="006230A9"/>
    <w:rsid w:val="00623CA5"/>
    <w:rsid w:val="00646D48"/>
    <w:rsid w:val="00646E4F"/>
    <w:rsid w:val="00653480"/>
    <w:rsid w:val="00667946"/>
    <w:rsid w:val="00674EE0"/>
    <w:rsid w:val="006754BF"/>
    <w:rsid w:val="00690976"/>
    <w:rsid w:val="006B3E8B"/>
    <w:rsid w:val="006B7930"/>
    <w:rsid w:val="006E4449"/>
    <w:rsid w:val="00784A7B"/>
    <w:rsid w:val="0079289C"/>
    <w:rsid w:val="007A59FC"/>
    <w:rsid w:val="007A7191"/>
    <w:rsid w:val="007B5A24"/>
    <w:rsid w:val="007C7E31"/>
    <w:rsid w:val="007D6B85"/>
    <w:rsid w:val="007F4687"/>
    <w:rsid w:val="00800B66"/>
    <w:rsid w:val="008130BB"/>
    <w:rsid w:val="00820B9E"/>
    <w:rsid w:val="00843420"/>
    <w:rsid w:val="008513C7"/>
    <w:rsid w:val="00861490"/>
    <w:rsid w:val="0087002F"/>
    <w:rsid w:val="00874388"/>
    <w:rsid w:val="008769C3"/>
    <w:rsid w:val="0089651E"/>
    <w:rsid w:val="008A5401"/>
    <w:rsid w:val="008B019F"/>
    <w:rsid w:val="008B0427"/>
    <w:rsid w:val="008B2564"/>
    <w:rsid w:val="008B6CB1"/>
    <w:rsid w:val="008D103B"/>
    <w:rsid w:val="008E3C29"/>
    <w:rsid w:val="008E5983"/>
    <w:rsid w:val="00901AF4"/>
    <w:rsid w:val="009116B8"/>
    <w:rsid w:val="009146EB"/>
    <w:rsid w:val="0091648B"/>
    <w:rsid w:val="00935A9F"/>
    <w:rsid w:val="00985F81"/>
    <w:rsid w:val="009A7563"/>
    <w:rsid w:val="009B10CF"/>
    <w:rsid w:val="009D0B3D"/>
    <w:rsid w:val="009E3CFF"/>
    <w:rsid w:val="009E6D2F"/>
    <w:rsid w:val="009F19F5"/>
    <w:rsid w:val="00A21A63"/>
    <w:rsid w:val="00A22D53"/>
    <w:rsid w:val="00A34464"/>
    <w:rsid w:val="00A4012D"/>
    <w:rsid w:val="00A44B8E"/>
    <w:rsid w:val="00A47DE5"/>
    <w:rsid w:val="00A72589"/>
    <w:rsid w:val="00A77129"/>
    <w:rsid w:val="00A87784"/>
    <w:rsid w:val="00A9034F"/>
    <w:rsid w:val="00AB6067"/>
    <w:rsid w:val="00AC30A8"/>
    <w:rsid w:val="00AD3234"/>
    <w:rsid w:val="00AE071D"/>
    <w:rsid w:val="00AE153B"/>
    <w:rsid w:val="00AE339F"/>
    <w:rsid w:val="00AF0DFD"/>
    <w:rsid w:val="00AF7D6A"/>
    <w:rsid w:val="00B40A11"/>
    <w:rsid w:val="00B63661"/>
    <w:rsid w:val="00B6450B"/>
    <w:rsid w:val="00B65B2A"/>
    <w:rsid w:val="00BA68D2"/>
    <w:rsid w:val="00BB1378"/>
    <w:rsid w:val="00BC23A7"/>
    <w:rsid w:val="00BD2D1D"/>
    <w:rsid w:val="00BE5E1F"/>
    <w:rsid w:val="00BF7E4A"/>
    <w:rsid w:val="00C117B5"/>
    <w:rsid w:val="00C117DB"/>
    <w:rsid w:val="00C1355D"/>
    <w:rsid w:val="00C4754C"/>
    <w:rsid w:val="00C56257"/>
    <w:rsid w:val="00C70827"/>
    <w:rsid w:val="00C70EE8"/>
    <w:rsid w:val="00C7499B"/>
    <w:rsid w:val="00C76FB9"/>
    <w:rsid w:val="00C85025"/>
    <w:rsid w:val="00C97F0E"/>
    <w:rsid w:val="00CA17B1"/>
    <w:rsid w:val="00CA20EE"/>
    <w:rsid w:val="00CA6989"/>
    <w:rsid w:val="00CB0D39"/>
    <w:rsid w:val="00CF031A"/>
    <w:rsid w:val="00D1322F"/>
    <w:rsid w:val="00D25E85"/>
    <w:rsid w:val="00D362D4"/>
    <w:rsid w:val="00D529EC"/>
    <w:rsid w:val="00D601F0"/>
    <w:rsid w:val="00D85B64"/>
    <w:rsid w:val="00DC1F8C"/>
    <w:rsid w:val="00DF5C70"/>
    <w:rsid w:val="00E02D6D"/>
    <w:rsid w:val="00E03FC3"/>
    <w:rsid w:val="00E55150"/>
    <w:rsid w:val="00E573F4"/>
    <w:rsid w:val="00E60946"/>
    <w:rsid w:val="00E62F79"/>
    <w:rsid w:val="00E67994"/>
    <w:rsid w:val="00EB042D"/>
    <w:rsid w:val="00ED5C16"/>
    <w:rsid w:val="00EE0328"/>
    <w:rsid w:val="00EE18BE"/>
    <w:rsid w:val="00EE7BF2"/>
    <w:rsid w:val="00EF06F9"/>
    <w:rsid w:val="00EF5FAB"/>
    <w:rsid w:val="00EF789C"/>
    <w:rsid w:val="00F059F8"/>
    <w:rsid w:val="00F0749A"/>
    <w:rsid w:val="00F27EE0"/>
    <w:rsid w:val="00F323E2"/>
    <w:rsid w:val="00F3410D"/>
    <w:rsid w:val="00F40994"/>
    <w:rsid w:val="00F43237"/>
    <w:rsid w:val="00F446C0"/>
    <w:rsid w:val="00F5710A"/>
    <w:rsid w:val="00F649E1"/>
    <w:rsid w:val="00F65FF7"/>
    <w:rsid w:val="00F77FA3"/>
    <w:rsid w:val="00FA4677"/>
    <w:rsid w:val="00FC019C"/>
    <w:rsid w:val="00FC2693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B3C96E"/>
  <w15:docId w15:val="{EE815A36-7444-42F8-938E-DE50E29D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22D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4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1C96"/>
    <w:rPr>
      <w:lang w:val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44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1C96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C96"/>
    <w:rPr>
      <w:rFonts w:ascii="Tahoma" w:hAnsi="Tahoma" w:cs="Tahoma"/>
      <w:sz w:val="16"/>
      <w:szCs w:val="16"/>
      <w:lang w:val="es-PE"/>
    </w:rPr>
  </w:style>
  <w:style w:type="table" w:styleId="Tablaconcuadrcula">
    <w:name w:val="Table Grid"/>
    <w:basedOn w:val="Tablanormal"/>
    <w:uiPriority w:val="59"/>
    <w:rsid w:val="00C1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074879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0748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7A3"/>
    <w:rPr>
      <w:color w:val="0000FF" w:themeColor="hyperlink"/>
      <w:u w:val="single"/>
    </w:rPr>
  </w:style>
  <w:style w:type="paragraph" w:customStyle="1" w:styleId="Default">
    <w:name w:val="Default"/>
    <w:rsid w:val="007A71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851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1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1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3C7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22D53"/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ED5C1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C76FB9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1D17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368F28-4404-9B47-8E56-1E642EDE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Roy Huayre Bujaico - Est. FIIS</cp:lastModifiedBy>
  <cp:revision>4</cp:revision>
  <cp:lastPrinted>2022-09-16T15:25:00Z</cp:lastPrinted>
  <dcterms:created xsi:type="dcterms:W3CDTF">2022-09-16T15:25:00Z</dcterms:created>
  <dcterms:modified xsi:type="dcterms:W3CDTF">2022-09-16T21:46:00Z</dcterms:modified>
</cp:coreProperties>
</file>